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6fxiynwr0aa5" w:colFirst="0" w:colLast="0"/>
    <w:bookmarkEnd w:id="0"/>
    <w:p w14:paraId="6B59CA6D" w14:textId="77777777" w:rsidR="008362A0" w:rsidRDefault="00754A0A" w:rsidP="005361D5">
      <w:pPr>
        <w:pStyle w:val="Title"/>
      </w:pPr>
      <w:r>
        <w:rPr>
          <w:noProof/>
          <w:lang w:val="en-US"/>
        </w:rPr>
        <mc:AlternateContent>
          <mc:Choice Requires="wpg">
            <w:drawing>
              <wp:anchor distT="0" distB="0" distL="0" distR="0" simplePos="0" relativeHeight="251658240" behindDoc="0" locked="0" layoutInCell="1" hidden="0" allowOverlap="1" wp14:anchorId="152AE5F5" wp14:editId="29C49FFA">
                <wp:simplePos x="0" y="0"/>
                <wp:positionH relativeFrom="column">
                  <wp:posOffset>57150</wp:posOffset>
                </wp:positionH>
                <wp:positionV relativeFrom="paragraph">
                  <wp:posOffset>352425</wp:posOffset>
                </wp:positionV>
                <wp:extent cx="1095375" cy="119807"/>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1095375" cy="119807"/>
                          <a:chOff x="829648" y="1609708"/>
                          <a:chExt cx="589500" cy="47421"/>
                        </a:xfrm>
                      </wpg:grpSpPr>
                      <wpg:grpSp>
                        <wpg:cNvPr id="2" name="Group 2"/>
                        <wpg:cNvGrpSpPr/>
                        <wpg:grpSpPr>
                          <a:xfrm>
                            <a:off x="829648" y="1609708"/>
                            <a:ext cx="589500" cy="47421"/>
                            <a:chOff x="4580561" y="2589004"/>
                            <a:chExt cx="1064464" cy="25200"/>
                          </a:xfrm>
                        </wpg:grpSpPr>
                        <wps:wsp>
                          <wps:cNvPr id="3" name="Rectangle 3"/>
                          <wps:cNvSpPr/>
                          <wps:spPr>
                            <a:xfrm rot="-5400000">
                              <a:off x="5366325" y="2335504"/>
                              <a:ext cx="25200" cy="532200"/>
                            </a:xfrm>
                            <a:prstGeom prst="rect">
                              <a:avLst/>
                            </a:prstGeom>
                            <a:solidFill>
                              <a:srgbClr val="EB5600"/>
                            </a:solidFill>
                            <a:ln>
                              <a:noFill/>
                            </a:ln>
                          </wps:spPr>
                          <wps:txbx>
                            <w:txbxContent>
                              <w:p w14:paraId="038D0CE0" w14:textId="77777777" w:rsidR="008362A0" w:rsidRDefault="008362A0">
                                <w:pPr>
                                  <w:spacing w:line="240" w:lineRule="auto"/>
                                  <w:ind w:left="0"/>
                                  <w:textDirection w:val="btLr"/>
                                </w:pPr>
                              </w:p>
                            </w:txbxContent>
                          </wps:txbx>
                          <wps:bodyPr spcFirstLastPara="1" wrap="square" lIns="91425" tIns="91425" rIns="91425" bIns="91425" anchor="ctr" anchorCtr="0"/>
                        </wps:wsp>
                        <wps:wsp>
                          <wps:cNvPr id="4" name="Rectangle 4"/>
                          <wps:cNvSpPr/>
                          <wps:spPr>
                            <a:xfrm rot="-5400000">
                              <a:off x="4836311" y="2333254"/>
                              <a:ext cx="25200" cy="536700"/>
                            </a:xfrm>
                            <a:prstGeom prst="rect">
                              <a:avLst/>
                            </a:prstGeom>
                            <a:solidFill>
                              <a:srgbClr val="1A9988"/>
                            </a:solidFill>
                            <a:ln>
                              <a:noFill/>
                            </a:ln>
                          </wps:spPr>
                          <wps:txbx>
                            <w:txbxContent>
                              <w:p w14:paraId="3ABF8512" w14:textId="77777777" w:rsidR="008362A0" w:rsidRDefault="008362A0">
                                <w:pPr>
                                  <w:spacing w:line="240" w:lineRule="auto"/>
                                  <w:ind w:left="0"/>
                                  <w:textDirection w:val="btLr"/>
                                </w:pPr>
                              </w:p>
                            </w:txbxContent>
                          </wps:txbx>
                          <wps:bodyPr spcFirstLastPara="1" wrap="square" lIns="91425" tIns="91425" rIns="91425" bIns="91425" anchor="ctr" anchorCtr="0"/>
                        </wps:w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2AE5F5" id="Group 1" o:spid="_x0000_s1026" style="position:absolute;left:0;text-align:left;margin-left:4.5pt;margin-top:27.75pt;width:86.25pt;height:9.45pt;z-index:251658240;mso-wrap-distance-left:0;mso-wrap-distance-right:0" coordorigin="8296,16097" coordsize="589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">
                <v:group id="Group 2" o:spid="_x0000_s1027"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rect id="Rectangle 3"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" fillcolor="#eb5600" stroked="f">
                    <v:textbox inset="2.53958mm,2.53958mm,2.53958mm,2.53958mm">
                      <w:txbxContent>
                        <w:p w14:paraId="038D0CE0" w14:textId="77777777" w:rsidR="008362A0" w:rsidRDefault="008362A0">
                          <w:pPr>
                            <w:spacing w:line="240" w:lineRule="auto"/>
                            <w:ind w:left="0"/>
                            <w:textDirection w:val="btLr"/>
                          </w:pPr>
                        </w:p>
                      </w:txbxContent>
                    </v:textbox>
                  </v:rect>
                  <v:rect id="Rectangle 4"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" fillcolor="#1a9988" stroked="f">
                    <v:textbox inset="2.53958mm,2.53958mm,2.53958mm,2.53958mm">
                      <w:txbxContent>
                        <w:p w14:paraId="3ABF8512" w14:textId="77777777" w:rsidR="008362A0" w:rsidRDefault="008362A0">
                          <w:pPr>
                            <w:spacing w:line="240" w:lineRule="auto"/>
                            <w:ind w:left="0"/>
                            <w:textDirection w:val="btLr"/>
                          </w:pPr>
                        </w:p>
                      </w:txbxContent>
                    </v:textbox>
                  </v:rect>
                </v:group>
                <w10:wrap type="square"/>
              </v:group>
            </w:pict>
          </mc:Fallback>
        </mc:AlternateContent>
      </w:r>
    </w:p>
    <w:p w14:paraId="6EB79B53" w14:textId="77777777" w:rsidR="008362A0" w:rsidRDefault="00754A0A" w:rsidP="005361D5">
      <w:pPr>
        <w:pStyle w:val="Title"/>
      </w:pPr>
      <w:bookmarkStart w:id="1" w:name="_ta710xa7pwbn" w:colFirst="0" w:colLast="0"/>
      <w:bookmarkEnd w:id="1"/>
      <w:r>
        <w:t>Retail Credit Scoring</w:t>
      </w:r>
    </w:p>
    <w:p w14:paraId="14CEB65E" w14:textId="77777777" w:rsidR="008362A0" w:rsidRDefault="008362A0">
      <w:pPr>
        <w:spacing w:line="240" w:lineRule="auto"/>
        <w:rPr>
          <w:color w:val="1A1A1A"/>
        </w:rPr>
        <w:pPrChange w:id="2" w:author="Sarah Egan Warren" w:date="2019-02-04T13:35:00Z">
          <w:pPr/>
        </w:pPrChange>
      </w:pPr>
    </w:p>
    <w:p w14:paraId="5936E753" w14:textId="77777777" w:rsidR="008362A0" w:rsidRDefault="00754A0A">
      <w:pPr>
        <w:pStyle w:val="Subtitle"/>
        <w:spacing w:line="240" w:lineRule="auto"/>
        <w:pPrChange w:id="3" w:author="Sarah Egan Warren" w:date="2019-02-04T13:35:00Z">
          <w:pPr>
            <w:pStyle w:val="Subtitle"/>
          </w:pPr>
        </w:pPrChange>
      </w:pPr>
      <w:bookmarkStart w:id="4" w:name="_ed8c8ns4fgez" w:colFirst="0" w:colLast="0"/>
      <w:bookmarkEnd w:id="4"/>
      <w:r>
        <w:t>Commercial Banking, Corp.</w:t>
      </w:r>
    </w:p>
    <w:p w14:paraId="2A553751" w14:textId="77777777" w:rsidR="008362A0" w:rsidRDefault="00754A0A">
      <w:pPr>
        <w:spacing w:line="240" w:lineRule="auto"/>
        <w:pPrChange w:id="5" w:author="Sarah Egan Warren" w:date="2019-02-04T13:35:00Z">
          <w:pPr/>
        </w:pPrChange>
      </w:pPr>
      <w:r>
        <w:t>RFP #: RC - S1.H1</w:t>
      </w:r>
    </w:p>
    <w:p w14:paraId="2237E1F0" w14:textId="77777777" w:rsidR="008362A0" w:rsidRDefault="008362A0">
      <w:pPr>
        <w:spacing w:line="240" w:lineRule="auto"/>
        <w:pPrChange w:id="6" w:author="Sarah Egan Warren" w:date="2019-02-04T13:35:00Z">
          <w:pPr/>
        </w:pPrChange>
      </w:pPr>
    </w:p>
    <w:p w14:paraId="54E380EA" w14:textId="77777777" w:rsidR="008362A0" w:rsidRDefault="00754A0A">
      <w:pPr>
        <w:spacing w:line="240" w:lineRule="auto"/>
        <w:pPrChange w:id="7" w:author="Sarah Egan Warren" w:date="2019-02-04T13:35:00Z">
          <w:pPr/>
        </w:pPrChange>
      </w:pPr>
      <w:r>
        <w:t>February 1, 2019</w:t>
      </w:r>
    </w:p>
    <w:p w14:paraId="36D56AD9" w14:textId="77777777" w:rsidR="008362A0" w:rsidRDefault="008362A0">
      <w:pPr>
        <w:spacing w:line="240" w:lineRule="auto"/>
        <w:pPrChange w:id="8" w:author="Sarah Egan Warren" w:date="2019-02-04T13:35:00Z">
          <w:pPr/>
        </w:pPrChange>
      </w:pPr>
    </w:p>
    <w:p w14:paraId="3470D881" w14:textId="77777777" w:rsidR="008362A0" w:rsidRDefault="00754A0A">
      <w:pPr>
        <w:spacing w:line="240" w:lineRule="auto"/>
        <w:rPr>
          <w:b/>
        </w:rPr>
        <w:pPrChange w:id="9" w:author="Sarah Egan Warren" w:date="2019-02-04T13:35:00Z">
          <w:pPr/>
        </w:pPrChange>
      </w:pPr>
      <w:r>
        <w:rPr>
          <w:b/>
        </w:rPr>
        <w:t>Orange Team #1</w:t>
      </w:r>
    </w:p>
    <w:p w14:paraId="682EA640" w14:textId="77777777" w:rsidR="008362A0" w:rsidRDefault="00754A0A">
      <w:pPr>
        <w:spacing w:line="240" w:lineRule="auto"/>
        <w:pPrChange w:id="10" w:author="Sarah Egan Warren" w:date="2019-02-04T13:35:00Z">
          <w:pPr/>
        </w:pPrChange>
      </w:pPr>
      <w:r>
        <w:t>Morgan Groves, Bill Jenista, Mia Wu, Pierce Secola &amp; Dave Hiltbrand</w:t>
      </w:r>
      <w:r>
        <w:br w:type="page"/>
      </w:r>
    </w:p>
    <w:bookmarkStart w:id="11" w:name="_hbtsvxxtz9ed" w:colFirst="0" w:colLast="0"/>
    <w:bookmarkEnd w:id="11"/>
    <w:p w14:paraId="60ACD9D6" w14:textId="77777777" w:rsidR="008362A0" w:rsidRDefault="00754A0A">
      <w:pPr>
        <w:pStyle w:val="Heading1"/>
        <w:spacing w:line="240" w:lineRule="auto"/>
        <w:pPrChange w:id="12" w:author="Sarah Egan Warren" w:date="2019-02-04T13:35:00Z">
          <w:pPr>
            <w:pStyle w:val="Heading1"/>
          </w:pPr>
        </w:pPrChange>
      </w:pPr>
      <w:r>
        <w:rPr>
          <w:noProof/>
          <w:lang w:val="en-US"/>
        </w:rPr>
        <w:lastRenderedPageBreak/>
        <mc:AlternateContent>
          <mc:Choice Requires="wpg">
            <w:drawing>
              <wp:inline distT="0" distB="0" distL="0" distR="0" wp14:anchorId="773A0798" wp14:editId="084240E4">
                <wp:extent cx="647700" cy="60722"/>
                <wp:effectExtent l="0" t="0" r="0" b="0"/>
                <wp:docPr id="6" name="Group 6"/>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5" name="Group 5"/>
                        <wpg:cNvGrpSpPr/>
                        <wpg:grpSpPr>
                          <a:xfrm>
                            <a:off x="829856" y="1610579"/>
                            <a:ext cx="589606" cy="37548"/>
                            <a:chOff x="4580561" y="2589004"/>
                            <a:chExt cx="1064464" cy="25200"/>
                          </a:xfrm>
                        </wpg:grpSpPr>
                        <wps:wsp>
                          <wps:cNvPr id="7" name="Rectangle 7"/>
                          <wps:cNvSpPr/>
                          <wps:spPr>
                            <a:xfrm rot="-5400000">
                              <a:off x="5366325" y="2335504"/>
                              <a:ext cx="25200" cy="532200"/>
                            </a:xfrm>
                            <a:prstGeom prst="rect">
                              <a:avLst/>
                            </a:prstGeom>
                            <a:solidFill>
                              <a:srgbClr val="EB5600"/>
                            </a:solidFill>
                            <a:ln>
                              <a:noFill/>
                            </a:ln>
                          </wps:spPr>
                          <wps:txbx>
                            <w:txbxContent>
                              <w:p w14:paraId="0061552C" w14:textId="77777777" w:rsidR="008362A0" w:rsidRDefault="008362A0">
                                <w:pPr>
                                  <w:spacing w:line="240" w:lineRule="auto"/>
                                  <w:ind w:left="0"/>
                                  <w:textDirection w:val="btLr"/>
                                </w:pPr>
                              </w:p>
                            </w:txbxContent>
                          </wps:txbx>
                          <wps:bodyPr spcFirstLastPara="1" wrap="square" lIns="91425" tIns="91425" rIns="91425" bIns="91425" anchor="ctr" anchorCtr="0"/>
                        </wps:wsp>
                        <wps:wsp>
                          <wps:cNvPr id="8" name="Rectangle 8"/>
                          <wps:cNvSpPr/>
                          <wps:spPr>
                            <a:xfrm rot="-5400000">
                              <a:off x="4836311" y="2333254"/>
                              <a:ext cx="25200" cy="536700"/>
                            </a:xfrm>
                            <a:prstGeom prst="rect">
                              <a:avLst/>
                            </a:prstGeom>
                            <a:solidFill>
                              <a:srgbClr val="1A9988"/>
                            </a:solidFill>
                            <a:ln>
                              <a:noFill/>
                            </a:ln>
                          </wps:spPr>
                          <wps:txbx>
                            <w:txbxContent>
                              <w:p w14:paraId="5FF40D9C" w14:textId="77777777" w:rsidR="008362A0" w:rsidRDefault="008362A0">
                                <w:pPr>
                                  <w:spacing w:line="240" w:lineRule="auto"/>
                                  <w:ind w:left="0"/>
                                  <w:textDirection w:val="btLr"/>
                                </w:pPr>
                              </w:p>
                            </w:txbxContent>
                          </wps:txbx>
                          <wps:bodyPr spcFirstLastPara="1" wrap="square" lIns="91425" tIns="91425" rIns="91425" bIns="91425" anchor="ctr" anchorCtr="0"/>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3A0798" id="Group 6" o:spid="_x0000_s103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">
                <v:group id="Group 5"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rect id="Rectangle 7"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" fillcolor="#eb5600" stroked="f">
                    <v:textbox inset="2.53958mm,2.53958mm,2.53958mm,2.53958mm">
                      <w:txbxContent>
                        <w:p w14:paraId="0061552C" w14:textId="77777777" w:rsidR="008362A0" w:rsidRDefault="008362A0">
                          <w:pPr>
                            <w:spacing w:line="240" w:lineRule="auto"/>
                            <w:ind w:left="0"/>
                            <w:textDirection w:val="btLr"/>
                          </w:pPr>
                        </w:p>
                      </w:txbxContent>
                    </v:textbox>
                  </v:rect>
                  <v:rect id="Rectangle 8"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" fillcolor="#1a9988" stroked="f">
                    <v:textbox inset="2.53958mm,2.53958mm,2.53958mm,2.53958mm">
                      <w:txbxContent>
                        <w:p w14:paraId="5FF40D9C" w14:textId="77777777" w:rsidR="008362A0" w:rsidRDefault="008362A0">
                          <w:pPr>
                            <w:spacing w:line="240" w:lineRule="auto"/>
                            <w:ind w:left="0"/>
                            <w:textDirection w:val="btLr"/>
                          </w:pPr>
                        </w:p>
                      </w:txbxContent>
                    </v:textbox>
                  </v:rect>
                </v:group>
                <w10:anchorlock/>
              </v:group>
            </w:pict>
          </mc:Fallback>
        </mc:AlternateContent>
      </w:r>
    </w:p>
    <w:p w14:paraId="622DD8DB" w14:textId="77777777" w:rsidR="008362A0" w:rsidRDefault="00754A0A">
      <w:pPr>
        <w:pStyle w:val="Heading1"/>
        <w:spacing w:line="240" w:lineRule="auto"/>
        <w:pPrChange w:id="13" w:author="Sarah Egan Warren" w:date="2019-02-04T13:35:00Z">
          <w:pPr>
            <w:pStyle w:val="Heading1"/>
          </w:pPr>
        </w:pPrChange>
      </w:pPr>
      <w:bookmarkStart w:id="14" w:name="_t4ebjjtroxpo" w:colFirst="0" w:colLast="0"/>
      <w:bookmarkEnd w:id="14"/>
      <w:r>
        <w:t>Executive Summary</w:t>
      </w:r>
    </w:p>
    <w:p w14:paraId="13E53BE7" w14:textId="77777777" w:rsidR="008362A0" w:rsidRDefault="008362A0">
      <w:pPr>
        <w:spacing w:line="240" w:lineRule="auto"/>
        <w:pPrChange w:id="15" w:author="Sarah Egan Warren" w:date="2019-02-04T13:35:00Z">
          <w:pPr/>
        </w:pPrChange>
      </w:pPr>
    </w:p>
    <w:p w14:paraId="5C37C770" w14:textId="615B980F" w:rsidR="008362A0" w:rsidRDefault="00754A0A">
      <w:pPr>
        <w:spacing w:line="240" w:lineRule="auto"/>
        <w:pPrChange w:id="16" w:author="Sarah Egan Warren" w:date="2019-02-04T13:35:00Z">
          <w:pPr/>
        </w:pPrChange>
      </w:pPr>
      <w:r>
        <w:t>This report is a response to Commercial Banking, Corp</w:t>
      </w:r>
      <w:ins w:id="17" w:author="Kate Bagley" w:date="2019-02-04T08:36:00Z">
        <w:r w:rsidR="006B03EE">
          <w:t>’s</w:t>
        </w:r>
      </w:ins>
      <w:r>
        <w:t xml:space="preserve"> (hereafter the Company) </w:t>
      </w:r>
      <w:del w:id="18" w:author="Sarah Egan Warren" w:date="2019-02-04T13:32:00Z">
        <w:r w:rsidDel="005361D5">
          <w:delText xml:space="preserve">Request </w:delText>
        </w:r>
      </w:del>
      <w:ins w:id="19" w:author="Sarah Egan Warren" w:date="2019-02-04T13:32:00Z">
        <w:r w:rsidR="005361D5">
          <w:t xml:space="preserve">request </w:t>
        </w:r>
      </w:ins>
      <w:r>
        <w:t>for Proposal  RC – S1.H1</w:t>
      </w:r>
      <w:del w:id="20" w:author="Sarah Egan Warren" w:date="2019-02-04T13:33:00Z">
        <w:r w:rsidDel="005361D5">
          <w:delText xml:space="preserve"> </w:delText>
        </w:r>
      </w:del>
      <w:ins w:id="21" w:author="Sarah Egan Warren" w:date="2019-02-04T13:33:00Z">
        <w:r w:rsidR="005361D5">
          <w:t xml:space="preserve"> </w:t>
        </w:r>
      </w:ins>
      <w:del w:id="22" w:author="Sarah Egan Warren" w:date="2019-02-04T13:33:00Z">
        <w:r w:rsidDel="005361D5">
          <w:delText xml:space="preserve">, a request </w:delText>
        </w:r>
      </w:del>
      <w:r>
        <w:t xml:space="preserve">for analytics services to create a scorecard and mapping system to support its </w:t>
      </w:r>
      <w:commentRangeStart w:id="23"/>
      <w:r>
        <w:t xml:space="preserve">banking services. </w:t>
      </w:r>
      <w:commentRangeEnd w:id="23"/>
      <w:r w:rsidR="00163E11">
        <w:rPr>
          <w:rStyle w:val="CommentReference"/>
        </w:rPr>
        <w:commentReference w:id="23"/>
      </w:r>
      <w:commentRangeStart w:id="24"/>
      <w:r>
        <w:t xml:space="preserve">Using the information in the RFP and the data provided, the analytics team developed a scorecard that suggests a single cutoff score of 500 and both decreases the </w:t>
      </w:r>
      <w:commentRangeStart w:id="25"/>
      <w:r>
        <w:t xml:space="preserve">event rate </w:t>
      </w:r>
      <w:commentRangeEnd w:id="25"/>
      <w:r w:rsidR="00163E11">
        <w:rPr>
          <w:rStyle w:val="CommentReference"/>
        </w:rPr>
        <w:commentReference w:id="25"/>
      </w:r>
      <w:r>
        <w:t xml:space="preserve">to 2.4% and </w:t>
      </w:r>
      <w:commentRangeStart w:id="26"/>
      <w:r>
        <w:t xml:space="preserve">increases </w:t>
      </w:r>
      <w:commentRangeEnd w:id="26"/>
      <w:r w:rsidR="005D45B7">
        <w:rPr>
          <w:rStyle w:val="CommentReference"/>
        </w:rPr>
        <w:commentReference w:id="26"/>
      </w:r>
      <w:r>
        <w:t>the acceptance rate to 78%.</w:t>
      </w:r>
      <w:commentRangeEnd w:id="24"/>
      <w:r w:rsidR="00D0756D">
        <w:rPr>
          <w:rStyle w:val="CommentReference"/>
        </w:rPr>
        <w:commentReference w:id="24"/>
      </w:r>
      <w:r>
        <w:t xml:space="preserve"> </w:t>
      </w:r>
      <w:commentRangeStart w:id="27"/>
      <w:r>
        <w:t xml:space="preserve">Furthermore, the team recommends the Company </w:t>
      </w:r>
      <w:del w:id="28" w:author="Kate Bagley" w:date="2019-02-04T08:36:00Z">
        <w:r w:rsidDel="006B03EE">
          <w:delText xml:space="preserve">to </w:delText>
        </w:r>
      </w:del>
      <w:r>
        <w:t>make future decisions based on the results from the scorecard</w:t>
      </w:r>
      <w:commentRangeEnd w:id="27"/>
      <w:r w:rsidR="005D45B7">
        <w:rPr>
          <w:rStyle w:val="CommentReference"/>
        </w:rPr>
        <w:commentReference w:id="27"/>
      </w:r>
      <w:ins w:id="29" w:author="Kate Bagley" w:date="2019-02-04T08:36:00Z">
        <w:r w:rsidR="006B03EE">
          <w:t>.</w:t>
        </w:r>
      </w:ins>
      <w:del w:id="30" w:author="Kate Bagley" w:date="2019-02-04T08:36:00Z">
        <w:r w:rsidDel="006B03EE">
          <w:delText xml:space="preserve"> that has been produced.</w:delText>
        </w:r>
      </w:del>
    </w:p>
    <w:p w14:paraId="62EAE834" w14:textId="77777777" w:rsidR="008362A0" w:rsidRDefault="008362A0">
      <w:pPr>
        <w:spacing w:line="240" w:lineRule="auto"/>
        <w:pPrChange w:id="31" w:author="Sarah Egan Warren" w:date="2019-02-04T13:35:00Z">
          <w:pPr/>
        </w:pPrChange>
      </w:pPr>
    </w:p>
    <w:p w14:paraId="68DB0EE5" w14:textId="77777777" w:rsidR="008362A0" w:rsidRDefault="00754A0A">
      <w:pPr>
        <w:pStyle w:val="Heading1"/>
        <w:spacing w:line="240" w:lineRule="auto"/>
        <w:pPrChange w:id="32" w:author="Sarah Egan Warren" w:date="2019-02-04T13:35:00Z">
          <w:pPr>
            <w:pStyle w:val="Heading1"/>
          </w:pPr>
        </w:pPrChange>
      </w:pPr>
      <w:bookmarkStart w:id="33" w:name="_tvej3ymfoard" w:colFirst="0" w:colLast="0"/>
      <w:bookmarkEnd w:id="33"/>
      <w:r>
        <w:br w:type="page"/>
      </w:r>
    </w:p>
    <w:bookmarkStart w:id="34" w:name="_hizqfmqgec3u" w:colFirst="0" w:colLast="0"/>
    <w:bookmarkEnd w:id="34"/>
    <w:p w14:paraId="36D758A2" w14:textId="77777777" w:rsidR="008362A0" w:rsidRDefault="00754A0A">
      <w:pPr>
        <w:pStyle w:val="Heading1"/>
        <w:spacing w:line="240" w:lineRule="auto"/>
        <w:pPrChange w:id="35" w:author="Sarah Egan Warren" w:date="2019-02-04T13:35:00Z">
          <w:pPr>
            <w:pStyle w:val="Heading1"/>
          </w:pPr>
        </w:pPrChange>
      </w:pPr>
      <w:r>
        <w:rPr>
          <w:noProof/>
          <w:lang w:val="en-US"/>
        </w:rPr>
        <w:lastRenderedPageBreak/>
        <mc:AlternateContent>
          <mc:Choice Requires="wpg">
            <w:drawing>
              <wp:inline distT="0" distB="0" distL="0" distR="0" wp14:anchorId="70C0293E" wp14:editId="16FB1521">
                <wp:extent cx="647700" cy="60722"/>
                <wp:effectExtent l="0" t="0" r="0" b="0"/>
                <wp:docPr id="9" name="Group 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0" name="Group 10"/>
                        <wpg:cNvGrpSpPr/>
                        <wpg:grpSpPr>
                          <a:xfrm>
                            <a:off x="829856" y="1610579"/>
                            <a:ext cx="589606" cy="37548"/>
                            <a:chOff x="4580561" y="2589004"/>
                            <a:chExt cx="1064464" cy="25200"/>
                          </a:xfrm>
                        </wpg:grpSpPr>
                        <wps:wsp>
                          <wps:cNvPr id="11" name="Rectangle 11"/>
                          <wps:cNvSpPr/>
                          <wps:spPr>
                            <a:xfrm rot="-5400000">
                              <a:off x="5366325" y="2335504"/>
                              <a:ext cx="25200" cy="532200"/>
                            </a:xfrm>
                            <a:prstGeom prst="rect">
                              <a:avLst/>
                            </a:prstGeom>
                            <a:solidFill>
                              <a:srgbClr val="EB5600"/>
                            </a:solidFill>
                            <a:ln>
                              <a:noFill/>
                            </a:ln>
                          </wps:spPr>
                          <wps:txbx>
                            <w:txbxContent>
                              <w:p w14:paraId="123BD650" w14:textId="77777777" w:rsidR="008362A0" w:rsidRDefault="008362A0">
                                <w:pPr>
                                  <w:spacing w:line="240" w:lineRule="auto"/>
                                  <w:ind w:left="0"/>
                                  <w:textDirection w:val="btLr"/>
                                </w:pPr>
                              </w:p>
                            </w:txbxContent>
                          </wps:txbx>
                          <wps:bodyPr spcFirstLastPara="1" wrap="square" lIns="91425" tIns="91425" rIns="91425" bIns="91425" anchor="ctr" anchorCtr="0"/>
                        </wps:wsp>
                        <wps:wsp>
                          <wps:cNvPr id="12" name="Rectangle 12"/>
                          <wps:cNvSpPr/>
                          <wps:spPr>
                            <a:xfrm rot="-5400000">
                              <a:off x="4836311" y="2333254"/>
                              <a:ext cx="25200" cy="536700"/>
                            </a:xfrm>
                            <a:prstGeom prst="rect">
                              <a:avLst/>
                            </a:prstGeom>
                            <a:solidFill>
                              <a:srgbClr val="1A9988"/>
                            </a:solidFill>
                            <a:ln>
                              <a:noFill/>
                            </a:ln>
                          </wps:spPr>
                          <wps:txbx>
                            <w:txbxContent>
                              <w:p w14:paraId="45EA6D87" w14:textId="77777777" w:rsidR="008362A0" w:rsidRDefault="008362A0">
                                <w:pPr>
                                  <w:spacing w:line="240" w:lineRule="auto"/>
                                  <w:ind w:left="0"/>
                                  <w:textDirection w:val="btLr"/>
                                </w:pPr>
                              </w:p>
                            </w:txbxContent>
                          </wps:txbx>
                          <wps:bodyPr spcFirstLastPara="1" wrap="square" lIns="91425" tIns="91425" rIns="91425" bIns="91425" anchor="ctr" anchorCtr="0"/>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C0293E" id="Group 9" o:spid="_x0000_s1034"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">
                <v:group id="Group 10" o:spid="_x0000_s1035"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">
                  <v:rect id="Rectangle 11" o:spid="_x0000_s1036"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" fillcolor="#eb5600" stroked="f">
                    <v:textbox inset="2.53958mm,2.53958mm,2.53958mm,2.53958mm">
                      <w:txbxContent>
                        <w:p w14:paraId="123BD650" w14:textId="77777777" w:rsidR="008362A0" w:rsidRDefault="008362A0">
                          <w:pPr>
                            <w:spacing w:line="240" w:lineRule="auto"/>
                            <w:ind w:left="0"/>
                            <w:textDirection w:val="btLr"/>
                          </w:pPr>
                        </w:p>
                      </w:txbxContent>
                    </v:textbox>
                  </v:rect>
                  <v:rect id="Rectangle 12" o:spid="_x0000_s1037"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" fillcolor="#1a9988" stroked="f">
                    <v:textbox inset="2.53958mm,2.53958mm,2.53958mm,2.53958mm">
                      <w:txbxContent>
                        <w:p w14:paraId="45EA6D87" w14:textId="77777777" w:rsidR="008362A0" w:rsidRDefault="008362A0">
                          <w:pPr>
                            <w:spacing w:line="240" w:lineRule="auto"/>
                            <w:ind w:left="0"/>
                            <w:textDirection w:val="btLr"/>
                          </w:pPr>
                        </w:p>
                      </w:txbxContent>
                    </v:textbox>
                  </v:rect>
                </v:group>
                <w10:anchorlock/>
              </v:group>
            </w:pict>
          </mc:Fallback>
        </mc:AlternateContent>
      </w:r>
    </w:p>
    <w:p w14:paraId="7E7018D6" w14:textId="77777777" w:rsidR="008362A0" w:rsidRDefault="00754A0A">
      <w:pPr>
        <w:pStyle w:val="Heading1"/>
        <w:spacing w:line="240" w:lineRule="auto"/>
        <w:pPrChange w:id="36" w:author="Sarah Egan Warren" w:date="2019-02-04T13:35:00Z">
          <w:pPr>
            <w:pStyle w:val="Heading1"/>
          </w:pPr>
        </w:pPrChange>
      </w:pPr>
      <w:bookmarkStart w:id="37" w:name="_dhtpx9b1jqxz" w:colFirst="0" w:colLast="0"/>
      <w:bookmarkEnd w:id="37"/>
      <w:r>
        <w:t>Background</w:t>
      </w:r>
    </w:p>
    <w:p w14:paraId="2D75CFB7" w14:textId="77777777" w:rsidR="008362A0" w:rsidRDefault="008362A0">
      <w:pPr>
        <w:spacing w:line="240" w:lineRule="auto"/>
        <w:pPrChange w:id="38" w:author="Sarah Egan Warren" w:date="2019-02-04T13:35:00Z">
          <w:pPr/>
        </w:pPrChange>
      </w:pPr>
    </w:p>
    <w:p w14:paraId="1BAE70A1" w14:textId="739C6F9F" w:rsidR="008362A0" w:rsidDel="005361D5" w:rsidRDefault="00754A0A">
      <w:pPr>
        <w:spacing w:line="240" w:lineRule="auto"/>
        <w:rPr>
          <w:del w:id="39" w:author="Sarah Egan Warren" w:date="2019-02-04T13:34:00Z"/>
        </w:rPr>
        <w:pPrChange w:id="40" w:author="Sarah Egan Warren" w:date="2019-02-04T13:35:00Z">
          <w:pPr/>
        </w:pPrChange>
      </w:pPr>
      <w:commentRangeStart w:id="41"/>
      <w:r>
        <w:t xml:space="preserve">Lending institutions </w:t>
      </w:r>
      <w:del w:id="42" w:author="Kate Bagley" w:date="2019-02-04T08:36:00Z">
        <w:r w:rsidDel="006B03EE">
          <w:delText xml:space="preserve">are built on </w:delText>
        </w:r>
      </w:del>
      <w:r>
        <w:t>mitigat</w:t>
      </w:r>
      <w:ins w:id="43" w:author="Kate Bagley" w:date="2019-02-04T08:36:00Z">
        <w:r w:rsidR="006B03EE">
          <w:t>e</w:t>
        </w:r>
      </w:ins>
      <w:del w:id="44" w:author="Kate Bagley" w:date="2019-02-04T08:36:00Z">
        <w:r w:rsidDel="006B03EE">
          <w:delText>ing</w:delText>
        </w:r>
      </w:del>
      <w:r>
        <w:t xml:space="preserve"> risks by offering resources based on information provided by the customer or gathered by the firm</w:t>
      </w:r>
      <w:del w:id="45" w:author="Sarah Egan Warren" w:date="2019-02-04T13:36:00Z">
        <w:r w:rsidDel="005361D5">
          <w:delText xml:space="preserve">.  </w:delText>
        </w:r>
      </w:del>
      <w:ins w:id="46" w:author="Sarah Egan Warren" w:date="2019-02-04T13:36:00Z">
        <w:r w:rsidR="005361D5">
          <w:t xml:space="preserve">. </w:t>
        </w:r>
      </w:ins>
      <w:r>
        <w:t>Our analytics team develops credit scorecards to improve clients</w:t>
      </w:r>
      <w:ins w:id="47" w:author="Kate Bagley" w:date="2019-02-04T08:37:00Z">
        <w:r w:rsidR="006B03EE">
          <w:t>’</w:t>
        </w:r>
      </w:ins>
      <w:r>
        <w:t xml:space="preserve"> return</w:t>
      </w:r>
      <w:ins w:id="48" w:author="Kate Bagley" w:date="2019-02-04T08:37:00Z">
        <w:r w:rsidR="006B03EE">
          <w:t>s</w:t>
        </w:r>
      </w:ins>
      <w:r>
        <w:t xml:space="preserve"> on lending risks</w:t>
      </w:r>
      <w:del w:id="49" w:author="Sarah Egan Warren" w:date="2019-02-04T13:36:00Z">
        <w:r w:rsidDel="005361D5">
          <w:delText xml:space="preserve">.  </w:delText>
        </w:r>
      </w:del>
      <w:ins w:id="50" w:author="Sarah Egan Warren" w:date="2019-02-04T13:36:00Z">
        <w:r w:rsidR="005361D5">
          <w:t xml:space="preserve">. </w:t>
        </w:r>
      </w:ins>
      <w:r>
        <w:t>We build a mathematical model that takes information about potential customers such as applicant’s income and oldest line of credit</w:t>
      </w:r>
      <w:del w:id="51" w:author="Sarah Egan Warren" w:date="2019-02-04T13:36:00Z">
        <w:r w:rsidDel="005361D5">
          <w:delText xml:space="preserve">.  </w:delText>
        </w:r>
      </w:del>
      <w:ins w:id="52" w:author="Sarah Egan Warren" w:date="2019-02-04T13:36:00Z">
        <w:r w:rsidR="005361D5">
          <w:t xml:space="preserve">. </w:t>
        </w:r>
      </w:ins>
      <w:r>
        <w:t>Using advanced techniques we create new variables that contain the greatest information value in predicting the probability that the applicant will default on the loan</w:t>
      </w:r>
      <w:del w:id="53" w:author="Sarah Egan Warren" w:date="2019-02-04T13:36:00Z">
        <w:r w:rsidDel="005361D5">
          <w:delText xml:space="preserve">.  </w:delText>
        </w:r>
      </w:del>
      <w:ins w:id="54" w:author="Sarah Egan Warren" w:date="2019-02-04T13:36:00Z">
        <w:r w:rsidR="005361D5">
          <w:t xml:space="preserve">. </w:t>
        </w:r>
      </w:ins>
      <w:r>
        <w:t>Our goal is to use data provided by a firm using default and acceptance rates for loans they have already issued</w:t>
      </w:r>
      <w:del w:id="55" w:author="Sarah Egan Warren" w:date="2019-02-04T13:36:00Z">
        <w:r w:rsidDel="005361D5">
          <w:delText xml:space="preserve">.  </w:delText>
        </w:r>
      </w:del>
      <w:ins w:id="56" w:author="Sarah Egan Warren" w:date="2019-02-04T13:36:00Z">
        <w:r w:rsidR="005361D5">
          <w:t xml:space="preserve">. </w:t>
        </w:r>
      </w:ins>
      <w:r>
        <w:t xml:space="preserve"> We also infer the possibility that an applicant who was originally denied a loan would have defaulted to build a more robust dataset</w:t>
      </w:r>
      <w:del w:id="57" w:author="Sarah Egan Warren" w:date="2019-02-04T13:36:00Z">
        <w:r w:rsidDel="005361D5">
          <w:delText xml:space="preserve">.  </w:delText>
        </w:r>
      </w:del>
      <w:ins w:id="58" w:author="Sarah Egan Warren" w:date="2019-02-04T13:36:00Z">
        <w:r w:rsidR="005361D5">
          <w:t xml:space="preserve">. </w:t>
        </w:r>
      </w:ins>
      <w:r>
        <w:t>Using this methodology we successfully i</w:t>
      </w:r>
      <w:commentRangeStart w:id="59"/>
      <w:r>
        <w:t>n</w:t>
      </w:r>
      <w:ins w:id="60" w:author="Kate Bagley" w:date="2019-02-04T08:38:00Z">
        <w:r w:rsidR="006B03EE">
          <w:t>g</w:t>
        </w:r>
      </w:ins>
      <w:del w:id="61" w:author="Kate Bagley" w:date="2019-02-04T08:38:00Z">
        <w:r w:rsidDel="006B03EE">
          <w:delText>j</w:delText>
        </w:r>
      </w:del>
      <w:r>
        <w:t>es</w:t>
      </w:r>
      <w:commentRangeEnd w:id="59"/>
      <w:r w:rsidR="00D74845">
        <w:rPr>
          <w:rStyle w:val="CommentReference"/>
        </w:rPr>
        <w:commentReference w:id="59"/>
      </w:r>
      <w:r>
        <w:t>t a customer profile and return a score which can be used to help banks and lenders determine if the risk presented by customer is outweighed by the return on interest.</w:t>
      </w:r>
      <w:commentRangeEnd w:id="41"/>
      <w:r w:rsidR="00FA3DFC">
        <w:rPr>
          <w:rStyle w:val="CommentReference"/>
        </w:rPr>
        <w:commentReference w:id="41"/>
      </w:r>
    </w:p>
    <w:p w14:paraId="0E239F77" w14:textId="77777777" w:rsidR="008362A0" w:rsidDel="005361D5" w:rsidRDefault="008362A0">
      <w:pPr>
        <w:spacing w:line="240" w:lineRule="auto"/>
        <w:rPr>
          <w:del w:id="62" w:author="Sarah Egan Warren" w:date="2019-02-04T13:34:00Z"/>
        </w:rPr>
        <w:pPrChange w:id="63" w:author="Sarah Egan Warren" w:date="2019-02-04T13:35:00Z">
          <w:pPr/>
        </w:pPrChange>
      </w:pPr>
    </w:p>
    <w:p w14:paraId="07A95CF2" w14:textId="77777777" w:rsidR="008362A0" w:rsidDel="005361D5" w:rsidRDefault="008362A0">
      <w:pPr>
        <w:spacing w:line="240" w:lineRule="auto"/>
        <w:jc w:val="center"/>
        <w:rPr>
          <w:del w:id="64" w:author="Sarah Egan Warren" w:date="2019-02-04T13:34:00Z"/>
        </w:rPr>
        <w:pPrChange w:id="65" w:author="Sarah Egan Warren" w:date="2019-02-04T13:35:00Z">
          <w:pPr>
            <w:jc w:val="center"/>
          </w:pPr>
        </w:pPrChange>
      </w:pPr>
    </w:p>
    <w:p w14:paraId="075F52AF" w14:textId="77777777" w:rsidR="008362A0" w:rsidRDefault="008362A0">
      <w:pPr>
        <w:spacing w:line="240" w:lineRule="auto"/>
        <w:rPr>
          <w:sz w:val="20"/>
          <w:szCs w:val="20"/>
        </w:rPr>
        <w:pPrChange w:id="66" w:author="Sarah Egan Warren" w:date="2019-02-04T13:35:00Z">
          <w:pPr/>
        </w:pPrChange>
      </w:pPr>
    </w:p>
    <w:bookmarkStart w:id="67" w:name="_3sb7j2a9n3a8" w:colFirst="0" w:colLast="0"/>
    <w:bookmarkEnd w:id="67"/>
    <w:p w14:paraId="6EF3C1D6" w14:textId="77777777" w:rsidR="008362A0" w:rsidRDefault="00754A0A">
      <w:pPr>
        <w:pStyle w:val="Heading1"/>
        <w:spacing w:line="240" w:lineRule="auto"/>
        <w:rPr>
          <w:rFonts w:ascii="Lato" w:eastAsia="Lato" w:hAnsi="Lato" w:cs="Lato"/>
          <w:color w:val="595959"/>
          <w:sz w:val="24"/>
          <w:szCs w:val="24"/>
        </w:rPr>
        <w:pPrChange w:id="68" w:author="Sarah Egan Warren" w:date="2019-02-04T13:35:00Z">
          <w:pPr>
            <w:pStyle w:val="Heading1"/>
          </w:pPr>
        </w:pPrChange>
      </w:pPr>
      <w:r>
        <w:rPr>
          <w:noProof/>
          <w:lang w:val="en-US"/>
        </w:rPr>
        <mc:AlternateContent>
          <mc:Choice Requires="wpg">
            <w:drawing>
              <wp:inline distT="0" distB="0" distL="0" distR="0" wp14:anchorId="39665227" wp14:editId="256A80BB">
                <wp:extent cx="647700" cy="60722"/>
                <wp:effectExtent l="0" t="0" r="0" b="0"/>
                <wp:docPr id="13" name="Group 13"/>
                <wp:cNvGraphicFramePr/>
                <a:graphic xmlns:a="http://schemas.openxmlformats.org/drawingml/2006/main">
                  <a:graphicData uri="http://schemas.microsoft.com/office/word/2010/wordprocessingGroup">
                    <wpg:wgp>
                      <wpg:cNvGrpSpPr/>
                      <wpg:grpSpPr>
                        <a:xfrm>
                          <a:off x="0" y="0"/>
                          <a:ext cx="647700" cy="60722"/>
                          <a:chOff x="959721" y="1480714"/>
                          <a:chExt cx="331122" cy="297278"/>
                        </a:xfrm>
                      </wpg:grpSpPr>
                      <wps:wsp>
                        <wps:cNvPr id="14" name="Rectangle 14"/>
                        <wps:cNvSpPr/>
                        <wps:spPr>
                          <a:xfrm rot="-5400000">
                            <a:off x="1253295" y="1481960"/>
                            <a:ext cx="37548" cy="294786"/>
                          </a:xfrm>
                          <a:prstGeom prst="rect">
                            <a:avLst/>
                          </a:prstGeom>
                          <a:solidFill>
                            <a:srgbClr val="EB5600"/>
                          </a:solidFill>
                          <a:ln>
                            <a:noFill/>
                          </a:ln>
                        </wps:spPr>
                        <wps:txbx>
                          <w:txbxContent>
                            <w:p w14:paraId="2A5A4146" w14:textId="77777777" w:rsidR="008362A0" w:rsidRDefault="008362A0">
                              <w:pPr>
                                <w:spacing w:line="240" w:lineRule="auto"/>
                                <w:ind w:left="0"/>
                                <w:textDirection w:val="btLr"/>
                              </w:pPr>
                            </w:p>
                          </w:txbxContent>
                        </wps:txbx>
                        <wps:bodyPr spcFirstLastPara="1" wrap="square" lIns="91425" tIns="91425" rIns="91425" bIns="91425" anchor="ctr" anchorCtr="0"/>
                      </wps:wsp>
                      <wps:wsp>
                        <wps:cNvPr id="15" name="Rectangle 15"/>
                        <wps:cNvSpPr/>
                        <wps:spPr>
                          <a:xfrm rot="-5400000">
                            <a:off x="959721" y="1480714"/>
                            <a:ext cx="37548" cy="297278"/>
                          </a:xfrm>
                          <a:prstGeom prst="rect">
                            <a:avLst/>
                          </a:prstGeom>
                          <a:solidFill>
                            <a:srgbClr val="1A9988"/>
                          </a:solidFill>
                          <a:ln>
                            <a:noFill/>
                          </a:ln>
                        </wps:spPr>
                        <wps:txbx>
                          <w:txbxContent>
                            <w:p w14:paraId="49F15CC6" w14:textId="77777777" w:rsidR="008362A0" w:rsidRDefault="008362A0">
                              <w:pPr>
                                <w:spacing w:line="240" w:lineRule="auto"/>
                                <w:ind w:left="0"/>
                                <w:textDirection w:val="btLr"/>
                              </w:pPr>
                            </w:p>
                          </w:txbxContent>
                        </wps:txbx>
                        <wps:bodyPr spcFirstLastPara="1" wrap="square" lIns="91425" tIns="91425" rIns="91425" bIns="91425" anchor="ctr" anchorCtr="0"/>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665227" id="Group 13" o:spid="_x0000_s1038" style="width:51pt;height:4.8pt;mso-position-horizontal-relative:char;mso-position-vertical-relative:line" coordorigin="9597,14807" coordsize="3311,2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">
                <v:rect id="Rectangle 14" o:spid="_x0000_s1039" style="position:absolute;left:12532;top:14819;width:376;height:29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" fillcolor="#eb5600" stroked="f">
                  <v:textbox inset="2.53958mm,2.53958mm,2.53958mm,2.53958mm">
                    <w:txbxContent>
                      <w:p w14:paraId="2A5A4146" w14:textId="77777777" w:rsidR="008362A0" w:rsidRDefault="008362A0">
                        <w:pPr>
                          <w:spacing w:line="240" w:lineRule="auto"/>
                          <w:ind w:left="0"/>
                          <w:textDirection w:val="btLr"/>
                        </w:pPr>
                      </w:p>
                    </w:txbxContent>
                  </v:textbox>
                </v:rect>
                <v:rect id="Rectangle 15" o:spid="_x0000_s1040" style="position:absolute;left:9597;top:14806;width:376;height:29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" fillcolor="#1a9988" stroked="f">
                  <v:textbox inset="2.53958mm,2.53958mm,2.53958mm,2.53958mm">
                    <w:txbxContent>
                      <w:p w14:paraId="49F15CC6" w14:textId="77777777" w:rsidR="008362A0" w:rsidRDefault="008362A0">
                        <w:pPr>
                          <w:spacing w:line="240" w:lineRule="auto"/>
                          <w:ind w:left="0"/>
                          <w:textDirection w:val="btLr"/>
                        </w:pPr>
                      </w:p>
                    </w:txbxContent>
                  </v:textbox>
                </v:rect>
                <w10:anchorlock/>
              </v:group>
            </w:pict>
          </mc:Fallback>
        </mc:AlternateContent>
      </w:r>
      <w:commentRangeStart w:id="69"/>
      <w:commentRangeEnd w:id="69"/>
      <w:r w:rsidR="005361D5">
        <w:rPr>
          <w:rStyle w:val="CommentReference"/>
          <w:rFonts w:ascii="Lato" w:eastAsia="Lato" w:hAnsi="Lato" w:cs="Lato"/>
          <w:b w:val="0"/>
          <w:color w:val="595959"/>
        </w:rPr>
        <w:commentReference w:id="69"/>
      </w:r>
    </w:p>
    <w:p w14:paraId="18602CC6" w14:textId="77777777" w:rsidR="008362A0" w:rsidRDefault="00754A0A">
      <w:pPr>
        <w:pStyle w:val="Heading1"/>
        <w:spacing w:line="240" w:lineRule="auto"/>
        <w:pPrChange w:id="70" w:author="Sarah Egan Warren" w:date="2019-02-04T13:35:00Z">
          <w:pPr>
            <w:pStyle w:val="Heading1"/>
          </w:pPr>
        </w:pPrChange>
      </w:pPr>
      <w:bookmarkStart w:id="71" w:name="_654wk2lof9sz" w:colFirst="0" w:colLast="0"/>
      <w:bookmarkEnd w:id="71"/>
      <w:r>
        <w:t xml:space="preserve">Analysis </w:t>
      </w:r>
    </w:p>
    <w:p w14:paraId="3CA26F7D" w14:textId="77777777" w:rsidR="008362A0" w:rsidDel="005361D5" w:rsidRDefault="00754A0A">
      <w:pPr>
        <w:spacing w:line="240" w:lineRule="auto"/>
        <w:ind w:left="0"/>
        <w:rPr>
          <w:del w:id="72" w:author="Sarah Egan Warren" w:date="2019-02-04T13:36:00Z"/>
        </w:rPr>
        <w:pPrChange w:id="73" w:author="Sarah Egan Warren" w:date="2019-02-04T13:35:00Z">
          <w:pPr/>
        </w:pPrChange>
      </w:pPr>
      <w:r>
        <w:t xml:space="preserve">After thorough research, our team decided to build the scorecard and determine the credit score cut off point for the department of Revolving Line of Credit in SAS enterprise miner. </w:t>
      </w:r>
    </w:p>
    <w:p w14:paraId="3E9BD3CB" w14:textId="77777777" w:rsidR="008362A0" w:rsidDel="005361D5" w:rsidRDefault="008362A0">
      <w:pPr>
        <w:spacing w:line="240" w:lineRule="auto"/>
        <w:ind w:left="0"/>
        <w:rPr>
          <w:del w:id="74" w:author="Sarah Egan Warren" w:date="2019-02-04T13:37:00Z"/>
        </w:rPr>
        <w:pPrChange w:id="75" w:author="Sarah Egan Warren" w:date="2019-02-04T13:35:00Z">
          <w:pPr/>
        </w:pPrChange>
      </w:pPr>
    </w:p>
    <w:p w14:paraId="7B18F439" w14:textId="43BE99E6" w:rsidR="008362A0" w:rsidRDefault="00754A0A">
      <w:pPr>
        <w:spacing w:line="240" w:lineRule="auto"/>
        <w:ind w:left="0"/>
        <w:pPrChange w:id="76" w:author="Sarah Egan Warren" w:date="2019-02-04T13:35:00Z">
          <w:pPr/>
        </w:pPrChange>
      </w:pPr>
      <w:commentRangeStart w:id="77"/>
      <w:r>
        <w:t>The team was given two datasets to create the scorecard</w:t>
      </w:r>
      <w:commentRangeEnd w:id="77"/>
      <w:r w:rsidR="006B03EE">
        <w:rPr>
          <w:rStyle w:val="CommentReference"/>
        </w:rPr>
        <w:commentReference w:id="77"/>
      </w:r>
      <w:r>
        <w:t>. One which included information about 3000 previous customers who were accepted for credit cards. There were 25 original input variables and a target variable which indicates if a customer has defaulted an account before</w:t>
      </w:r>
      <w:del w:id="78" w:author="Sarah Egan Warren" w:date="2019-02-04T13:36:00Z">
        <w:r w:rsidDel="005361D5">
          <w:delText xml:space="preserve">.  </w:delText>
        </w:r>
      </w:del>
      <w:ins w:id="79" w:author="Sarah Egan Warren" w:date="2019-02-04T13:36:00Z">
        <w:r w:rsidR="005361D5">
          <w:t xml:space="preserve">. </w:t>
        </w:r>
      </w:ins>
      <w:r>
        <w:t>The other dataset contained all the rejected applicants</w:t>
      </w:r>
      <w:del w:id="80" w:author="Sarah Egan Warren" w:date="2019-02-04T13:36:00Z">
        <w:r w:rsidDel="005361D5">
          <w:delText xml:space="preserve">.  </w:delText>
        </w:r>
      </w:del>
      <w:ins w:id="81" w:author="Sarah Egan Warren" w:date="2019-02-04T13:36:00Z">
        <w:r w:rsidR="005361D5">
          <w:t xml:space="preserve">. </w:t>
        </w:r>
      </w:ins>
      <w:r>
        <w:t>To account for the different ratios between good and bad loans as well as the size of the accepted and rejected datasets</w:t>
      </w:r>
      <w:commentRangeStart w:id="82"/>
      <w:r>
        <w:t xml:space="preserve">, </w:t>
      </w:r>
      <w:del w:id="83" w:author="Kate Bagley" w:date="2019-02-04T09:16:00Z">
        <w:r w:rsidDel="00163E11">
          <w:delText xml:space="preserve"> </w:delText>
        </w:r>
      </w:del>
      <w:r>
        <w:t>a weight variable was assigned in the dataset</w:t>
      </w:r>
      <w:del w:id="84" w:author="Sarah Egan Warren" w:date="2019-02-04T13:36:00Z">
        <w:r w:rsidDel="005361D5">
          <w:delText xml:space="preserve">. </w:delText>
        </w:r>
        <w:commentRangeEnd w:id="82"/>
        <w:r w:rsidR="00163E11" w:rsidDel="005361D5">
          <w:rPr>
            <w:rStyle w:val="CommentReference"/>
          </w:rPr>
          <w:commentReference w:id="82"/>
        </w:r>
        <w:r w:rsidDel="005361D5">
          <w:delText xml:space="preserve"> </w:delText>
        </w:r>
      </w:del>
      <w:ins w:id="85" w:author="Sarah Egan Warren" w:date="2019-02-04T13:36:00Z">
        <w:r w:rsidR="005361D5">
          <w:t xml:space="preserve">. </w:t>
        </w:r>
      </w:ins>
      <w:r>
        <w:t xml:space="preserve">In order to validate the performance of the scorecard, the accepted loans dataset was split into 70% training data and 30% </w:t>
      </w:r>
      <w:del w:id="86" w:author="Kate Bagley" w:date="2019-02-04T09:16:00Z">
        <w:r w:rsidDel="00163E11">
          <w:delText xml:space="preserve"> </w:delText>
        </w:r>
      </w:del>
      <w:r>
        <w:t>validation data</w:t>
      </w:r>
      <w:del w:id="87" w:author="Sarah Egan Warren" w:date="2019-02-04T13:36:00Z">
        <w:r w:rsidDel="005361D5">
          <w:delText xml:space="preserve">.  </w:delText>
        </w:r>
      </w:del>
      <w:ins w:id="88" w:author="Sarah Egan Warren" w:date="2019-02-04T13:36:00Z">
        <w:r w:rsidR="005361D5">
          <w:t xml:space="preserve">. </w:t>
        </w:r>
      </w:ins>
      <w:r>
        <w:t xml:space="preserve"> Then, we implemented a binning technique to group variables</w:t>
      </w:r>
      <w:del w:id="89" w:author="Sarah Egan Warren" w:date="2019-02-04T13:36:00Z">
        <w:r w:rsidDel="005361D5">
          <w:delText xml:space="preserve">.  </w:delText>
        </w:r>
      </w:del>
      <w:ins w:id="90" w:author="Sarah Egan Warren" w:date="2019-02-04T13:36:00Z">
        <w:r w:rsidR="005361D5">
          <w:t xml:space="preserve">. </w:t>
        </w:r>
      </w:ins>
      <w:commentRangeStart w:id="91"/>
      <w:r>
        <w:t>This technique also discovered the seven most important variables for the model based on their weights of evidence</w:t>
      </w:r>
      <w:del w:id="92" w:author="Sarah Egan Warren" w:date="2019-02-04T13:36:00Z">
        <w:r w:rsidDel="005361D5">
          <w:delText xml:space="preserve">.  </w:delText>
        </w:r>
      </w:del>
      <w:commentRangeEnd w:id="91"/>
      <w:ins w:id="93" w:author="Sarah Egan Warren" w:date="2019-02-04T13:36:00Z">
        <w:r w:rsidR="005361D5">
          <w:t xml:space="preserve">. </w:t>
        </w:r>
      </w:ins>
      <w:r w:rsidR="00D0756D">
        <w:rPr>
          <w:rStyle w:val="CommentReference"/>
        </w:rPr>
        <w:commentReference w:id="91"/>
      </w:r>
      <w:commentRangeStart w:id="94"/>
      <w:r>
        <w:t>Our data was now prepared to build a scorecard.</w:t>
      </w:r>
      <w:commentRangeEnd w:id="94"/>
      <w:r w:rsidR="00D74845">
        <w:rPr>
          <w:rStyle w:val="CommentReference"/>
        </w:rPr>
        <w:commentReference w:id="94"/>
      </w:r>
    </w:p>
    <w:p w14:paraId="075E3AFA" w14:textId="77777777" w:rsidR="008362A0" w:rsidRDefault="008362A0">
      <w:pPr>
        <w:spacing w:line="240" w:lineRule="auto"/>
        <w:pPrChange w:id="95" w:author="Sarah Egan Warren" w:date="2019-02-04T13:35:00Z">
          <w:pPr/>
        </w:pPrChange>
      </w:pPr>
    </w:p>
    <w:p w14:paraId="45093D7F" w14:textId="37C5F09C" w:rsidR="008362A0" w:rsidRDefault="00754A0A">
      <w:pPr>
        <w:spacing w:line="240" w:lineRule="auto"/>
        <w:pPrChange w:id="96" w:author="Sarah Egan Warren" w:date="2019-02-04T13:35:00Z">
          <w:pPr/>
        </w:pPrChange>
      </w:pPr>
      <w:r>
        <w:t>Using guidelines in the proposal to build the initial scorecard, we assigned a score of 500 to applicants with odds-ratio 20/1 and let the doubling the odds be associated with a change of 50 points</w:t>
      </w:r>
      <w:del w:id="97" w:author="Sarah Egan Warren" w:date="2019-02-04T13:36:00Z">
        <w:r w:rsidDel="005361D5">
          <w:delText xml:space="preserve">.  </w:delText>
        </w:r>
      </w:del>
      <w:ins w:id="98" w:author="Sarah Egan Warren" w:date="2019-02-04T13:36:00Z">
        <w:r w:rsidR="005361D5">
          <w:t xml:space="preserve">. </w:t>
        </w:r>
      </w:ins>
      <w:r>
        <w:t xml:space="preserve">In addition, </w:t>
      </w:r>
      <w:del w:id="99" w:author="Kate Bagley" w:date="2019-02-04T08:55:00Z">
        <w:r w:rsidDel="00D0756D">
          <w:delText xml:space="preserve"> </w:delText>
        </w:r>
      </w:del>
      <w:r>
        <w:t xml:space="preserve">we accounted for the existing acceptance rate of 75%, current event rate of 3.23%, expected revenue of accepted good customers, </w:t>
      </w:r>
      <w:del w:id="100" w:author="Kate Bagley" w:date="2019-02-04T08:55:00Z">
        <w:r w:rsidDel="00D0756D">
          <w:delText xml:space="preserve"> </w:delText>
        </w:r>
      </w:del>
      <w:r>
        <w:t>and the expected cost of accepted bad customers into this scorecard</w:t>
      </w:r>
      <w:del w:id="101" w:author="Sarah Egan Warren" w:date="2019-02-04T13:36:00Z">
        <w:r w:rsidDel="005361D5">
          <w:delText xml:space="preserve">.  </w:delText>
        </w:r>
      </w:del>
      <w:ins w:id="102" w:author="Sarah Egan Warren" w:date="2019-02-04T13:36:00Z">
        <w:r w:rsidR="005361D5">
          <w:t xml:space="preserve">. </w:t>
        </w:r>
      </w:ins>
      <w:r>
        <w:t>The area under the curve of this initial scorecard model is 0.724</w:t>
      </w:r>
      <w:ins w:id="103" w:author="Kate Bagley" w:date="2019-02-04T08:55:00Z">
        <w:r w:rsidR="00D0756D">
          <w:t>,</w:t>
        </w:r>
      </w:ins>
      <w:r>
        <w:t xml:space="preserve"> which indicates our scorecard accurately predicted 72% of the defaults in the validation data</w:t>
      </w:r>
      <w:del w:id="104" w:author="Sarah Egan Warren" w:date="2019-02-04T13:36:00Z">
        <w:r w:rsidDel="005361D5">
          <w:delText xml:space="preserve">.  </w:delText>
        </w:r>
      </w:del>
      <w:ins w:id="105" w:author="Sarah Egan Warren" w:date="2019-02-04T13:36:00Z">
        <w:r w:rsidR="005361D5">
          <w:t xml:space="preserve">. </w:t>
        </w:r>
      </w:ins>
      <w:r>
        <w:t>Based on the trade-off chart, the optimal cut off point for a credit score is 516 for the maximization of profit. To make sure that our scorecard has complied with the FDIC</w:t>
      </w:r>
      <w:commentRangeStart w:id="106"/>
      <w:r>
        <w:t xml:space="preserve">, the rejected dataset was utilized as our reject inference and the fuzzy inference was chosen by our team to remove the bias resulting from exclusion of rejects. </w:t>
      </w:r>
      <w:commentRangeEnd w:id="106"/>
      <w:r w:rsidR="00A575A4">
        <w:rPr>
          <w:rStyle w:val="CommentReference"/>
        </w:rPr>
        <w:commentReference w:id="106"/>
      </w:r>
    </w:p>
    <w:p w14:paraId="0E88FF37" w14:textId="77777777" w:rsidR="008362A0" w:rsidRDefault="008362A0">
      <w:pPr>
        <w:spacing w:line="240" w:lineRule="auto"/>
        <w:pPrChange w:id="107" w:author="Sarah Egan Warren" w:date="2019-02-04T13:35:00Z">
          <w:pPr/>
        </w:pPrChange>
      </w:pPr>
      <w:bookmarkStart w:id="108" w:name="_GoBack"/>
      <w:bookmarkEnd w:id="108"/>
    </w:p>
    <w:p w14:paraId="38B39ECC" w14:textId="2648200C" w:rsidR="008362A0" w:rsidRDefault="00754A0A">
      <w:pPr>
        <w:spacing w:line="240" w:lineRule="auto"/>
        <w:pPrChange w:id="109" w:author="Sarah Egan Warren" w:date="2019-02-04T13:35:00Z">
          <w:pPr/>
        </w:pPrChange>
      </w:pPr>
      <w:commentRangeStart w:id="110"/>
      <w:r>
        <w:lastRenderedPageBreak/>
        <w:t>After implementing the reject inference technique our final scorecard was built using both the accepted and rejected datasets</w:t>
      </w:r>
      <w:commentRangeEnd w:id="110"/>
      <w:r w:rsidR="00A575A4">
        <w:rPr>
          <w:rStyle w:val="CommentReference"/>
        </w:rPr>
        <w:commentReference w:id="110"/>
      </w:r>
      <w:del w:id="111" w:author="Sarah Egan Warren" w:date="2019-02-04T13:36:00Z">
        <w:r w:rsidDel="005361D5">
          <w:delText xml:space="preserve">.  </w:delText>
        </w:r>
      </w:del>
      <w:ins w:id="112" w:author="Sarah Egan Warren" w:date="2019-02-04T13:36:00Z">
        <w:r w:rsidR="005361D5">
          <w:t xml:space="preserve">. </w:t>
        </w:r>
      </w:ins>
      <w:r>
        <w:t>We again partitioned the data with a 70% training and 30% validation split</w:t>
      </w:r>
      <w:del w:id="113" w:author="Sarah Egan Warren" w:date="2019-02-04T13:36:00Z">
        <w:r w:rsidDel="005361D5">
          <w:delText xml:space="preserve">.  </w:delText>
        </w:r>
      </w:del>
      <w:ins w:id="114" w:author="Sarah Egan Warren" w:date="2019-02-04T13:36:00Z">
        <w:r w:rsidR="005361D5">
          <w:t xml:space="preserve">. </w:t>
        </w:r>
      </w:ins>
      <w:r>
        <w:t>The same seven input variables were included in the model and the area under the curve statistic is 0.731 which indicates similar prediction performance to the original scorecard. The optimal cut-off point for credit score has decreased to 500</w:t>
      </w:r>
      <w:del w:id="115" w:author="Sarah Egan Warren" w:date="2019-02-04T13:36:00Z">
        <w:r w:rsidDel="005361D5">
          <w:delText xml:space="preserve">.  </w:delText>
        </w:r>
      </w:del>
      <w:ins w:id="116" w:author="Sarah Egan Warren" w:date="2019-02-04T13:36:00Z">
        <w:r w:rsidR="005361D5">
          <w:t xml:space="preserve">. </w:t>
        </w:r>
      </w:ins>
      <w:commentRangeStart w:id="117"/>
      <w:r>
        <w:t>This can be gleaned in the trade off plots from Figure 1 below</w:t>
      </w:r>
      <w:commentRangeEnd w:id="117"/>
      <w:r w:rsidR="00A575A4">
        <w:rPr>
          <w:rStyle w:val="CommentReference"/>
        </w:rPr>
        <w:commentReference w:id="117"/>
      </w:r>
      <w:del w:id="118" w:author="Sarah Egan Warren" w:date="2019-02-04T13:36:00Z">
        <w:r w:rsidDel="005361D5">
          <w:delText xml:space="preserve">.  </w:delText>
        </w:r>
      </w:del>
      <w:ins w:id="119" w:author="Sarah Egan Warren" w:date="2019-02-04T13:36:00Z">
        <w:r w:rsidR="005361D5">
          <w:t xml:space="preserve">. </w:t>
        </w:r>
      </w:ins>
      <w:r>
        <w:t xml:space="preserve"> At credit score of 500, the cumulative event rate is 0.83% lower than the previous one and the approval rate is increased by 3% of the previous rate</w:t>
      </w:r>
      <w:del w:id="120" w:author="Sarah Egan Warren" w:date="2019-02-04T13:36:00Z">
        <w:r w:rsidDel="005361D5">
          <w:delText xml:space="preserve">.  </w:delText>
        </w:r>
      </w:del>
      <w:ins w:id="121" w:author="Sarah Egan Warren" w:date="2019-02-04T13:36:00Z">
        <w:r w:rsidR="005361D5">
          <w:t xml:space="preserve">. </w:t>
        </w:r>
      </w:ins>
      <w:r>
        <w:t xml:space="preserve"> </w:t>
      </w:r>
    </w:p>
    <w:p w14:paraId="5DDFCC54" w14:textId="77777777" w:rsidR="008362A0" w:rsidRDefault="00754A0A">
      <w:pPr>
        <w:spacing w:line="240" w:lineRule="auto"/>
        <w:jc w:val="center"/>
        <w:rPr>
          <w:rFonts w:ascii="Raleway" w:eastAsia="Raleway" w:hAnsi="Raleway" w:cs="Raleway"/>
          <w:b/>
          <w:color w:val="1A1A1A"/>
        </w:rPr>
        <w:pPrChange w:id="122" w:author="Sarah Egan Warren" w:date="2019-02-04T13:35:00Z">
          <w:pPr>
            <w:jc w:val="center"/>
          </w:pPr>
        </w:pPrChange>
      </w:pPr>
      <w:r>
        <w:rPr>
          <w:rFonts w:ascii="Raleway" w:eastAsia="Raleway" w:hAnsi="Raleway" w:cs="Raleway"/>
          <w:b/>
          <w:noProof/>
          <w:color w:val="1A1A1A"/>
          <w:lang w:val="en-US"/>
        </w:rPr>
        <w:drawing>
          <wp:inline distT="114300" distB="114300" distL="114300" distR="114300" wp14:anchorId="01D94241" wp14:editId="06CF738F">
            <wp:extent cx="5654889" cy="3128963"/>
            <wp:effectExtent l="0" t="0" r="0" b="0"/>
            <wp:docPr id="2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654889" cy="3128963"/>
                    </a:xfrm>
                    <a:prstGeom prst="rect">
                      <a:avLst/>
                    </a:prstGeom>
                    <a:ln/>
                  </pic:spPr>
                </pic:pic>
              </a:graphicData>
            </a:graphic>
          </wp:inline>
        </w:drawing>
      </w:r>
    </w:p>
    <w:p w14:paraId="6DAE92A5" w14:textId="77777777" w:rsidR="008362A0" w:rsidRDefault="00754A0A">
      <w:pPr>
        <w:spacing w:line="240" w:lineRule="auto"/>
        <w:jc w:val="center"/>
        <w:rPr>
          <w:rFonts w:ascii="Raleway" w:eastAsia="Raleway" w:hAnsi="Raleway" w:cs="Raleway"/>
          <w:color w:val="1A1A1A"/>
          <w:sz w:val="20"/>
          <w:szCs w:val="20"/>
        </w:rPr>
        <w:pPrChange w:id="123" w:author="Sarah Egan Warren" w:date="2019-02-04T13:35:00Z">
          <w:pPr>
            <w:jc w:val="center"/>
          </w:pPr>
        </w:pPrChange>
      </w:pPr>
      <w:commentRangeStart w:id="124"/>
      <w:r>
        <w:rPr>
          <w:rFonts w:ascii="Raleway" w:eastAsia="Raleway" w:hAnsi="Raleway" w:cs="Raleway"/>
          <w:color w:val="1A1A1A"/>
          <w:sz w:val="20"/>
          <w:szCs w:val="20"/>
        </w:rPr>
        <w:t>Figure 1 - Trade off plots for training data on the left and validation data on the right showing acceptance and event rates.</w:t>
      </w:r>
      <w:commentRangeEnd w:id="124"/>
      <w:r w:rsidR="00A575A4">
        <w:rPr>
          <w:rStyle w:val="CommentReference"/>
        </w:rPr>
        <w:commentReference w:id="124"/>
      </w:r>
    </w:p>
    <w:p w14:paraId="5D3CC5DE" w14:textId="77777777" w:rsidR="008362A0" w:rsidRDefault="008362A0">
      <w:pPr>
        <w:spacing w:line="240" w:lineRule="auto"/>
        <w:pPrChange w:id="125" w:author="Sarah Egan Warren" w:date="2019-02-04T13:35:00Z">
          <w:pPr/>
        </w:pPrChange>
      </w:pPr>
    </w:p>
    <w:bookmarkStart w:id="126" w:name="_pgfjlnx2s3lr" w:colFirst="0" w:colLast="0"/>
    <w:bookmarkEnd w:id="126"/>
    <w:p w14:paraId="7F7FAE49" w14:textId="77777777" w:rsidR="008362A0" w:rsidRDefault="00754A0A">
      <w:pPr>
        <w:pStyle w:val="Heading1"/>
        <w:spacing w:line="240" w:lineRule="auto"/>
        <w:pPrChange w:id="127" w:author="Sarah Egan Warren" w:date="2019-02-04T13:35:00Z">
          <w:pPr>
            <w:pStyle w:val="Heading1"/>
          </w:pPr>
        </w:pPrChange>
      </w:pPr>
      <w:r>
        <w:rPr>
          <w:noProof/>
          <w:lang w:val="en-US"/>
        </w:rPr>
        <mc:AlternateContent>
          <mc:Choice Requires="wpg">
            <w:drawing>
              <wp:inline distT="0" distB="0" distL="0" distR="0" wp14:anchorId="5F90F46A" wp14:editId="56FD7192">
                <wp:extent cx="647700" cy="60722"/>
                <wp:effectExtent l="0" t="0" r="0" b="0"/>
                <wp:docPr id="16" name="Group 16"/>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7" name="Group 17"/>
                        <wpg:cNvGrpSpPr/>
                        <wpg:grpSpPr>
                          <a:xfrm>
                            <a:off x="829856" y="1610579"/>
                            <a:ext cx="589606" cy="37548"/>
                            <a:chOff x="4580561" y="2589004"/>
                            <a:chExt cx="1064464" cy="25200"/>
                          </a:xfrm>
                        </wpg:grpSpPr>
                        <wps:wsp>
                          <wps:cNvPr id="18" name="Rectangle 18"/>
                          <wps:cNvSpPr/>
                          <wps:spPr>
                            <a:xfrm rot="-5400000">
                              <a:off x="5366325" y="2335504"/>
                              <a:ext cx="25200" cy="532200"/>
                            </a:xfrm>
                            <a:prstGeom prst="rect">
                              <a:avLst/>
                            </a:prstGeom>
                            <a:solidFill>
                              <a:srgbClr val="EB5600"/>
                            </a:solidFill>
                            <a:ln>
                              <a:noFill/>
                            </a:ln>
                          </wps:spPr>
                          <wps:txbx>
                            <w:txbxContent>
                              <w:p w14:paraId="2E8E0FCE" w14:textId="77777777" w:rsidR="008362A0" w:rsidRDefault="008362A0">
                                <w:pPr>
                                  <w:spacing w:line="240" w:lineRule="auto"/>
                                  <w:ind w:left="0"/>
                                  <w:textDirection w:val="btLr"/>
                                </w:pPr>
                              </w:p>
                            </w:txbxContent>
                          </wps:txbx>
                          <wps:bodyPr spcFirstLastPara="1" wrap="square" lIns="91425" tIns="91425" rIns="91425" bIns="91425" anchor="ctr" anchorCtr="0"/>
                        </wps:wsp>
                        <wps:wsp>
                          <wps:cNvPr id="19" name="Rectangle 19"/>
                          <wps:cNvSpPr/>
                          <wps:spPr>
                            <a:xfrm rot="-5400000">
                              <a:off x="4836311" y="2333254"/>
                              <a:ext cx="25200" cy="536700"/>
                            </a:xfrm>
                            <a:prstGeom prst="rect">
                              <a:avLst/>
                            </a:prstGeom>
                            <a:solidFill>
                              <a:srgbClr val="1A9988"/>
                            </a:solidFill>
                            <a:ln>
                              <a:noFill/>
                            </a:ln>
                          </wps:spPr>
                          <wps:txbx>
                            <w:txbxContent>
                              <w:p w14:paraId="170C5C7D" w14:textId="77777777" w:rsidR="008362A0" w:rsidRDefault="008362A0">
                                <w:pPr>
                                  <w:spacing w:line="240" w:lineRule="auto"/>
                                  <w:ind w:left="0"/>
                                  <w:textDirection w:val="btLr"/>
                                </w:pPr>
                              </w:p>
                            </w:txbxContent>
                          </wps:txbx>
                          <wps:bodyPr spcFirstLastPara="1" wrap="square" lIns="91425" tIns="91425" rIns="91425" bIns="91425" anchor="ctr" anchorCtr="0"/>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F90F46A" id="Group 16" o:spid="_x0000_s1041"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">
                <v:group id="Group 17" o:spid="_x0000_s1042"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rect id="Rectangle 18" o:spid="_x0000_s1043"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" fillcolor="#eb5600" stroked="f">
                    <v:textbox inset="2.53958mm,2.53958mm,2.53958mm,2.53958mm">
                      <w:txbxContent>
                        <w:p w14:paraId="2E8E0FCE" w14:textId="77777777" w:rsidR="008362A0" w:rsidRDefault="008362A0">
                          <w:pPr>
                            <w:spacing w:line="240" w:lineRule="auto"/>
                            <w:ind w:left="0"/>
                            <w:textDirection w:val="btLr"/>
                          </w:pPr>
                        </w:p>
                      </w:txbxContent>
                    </v:textbox>
                  </v:rect>
                  <v:rect id="Rectangle 19" o:spid="_x0000_s1044"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" fillcolor="#1a9988" stroked="f">
                    <v:textbox inset="2.53958mm,2.53958mm,2.53958mm,2.53958mm">
                      <w:txbxContent>
                        <w:p w14:paraId="170C5C7D" w14:textId="77777777" w:rsidR="008362A0" w:rsidRDefault="008362A0">
                          <w:pPr>
                            <w:spacing w:line="240" w:lineRule="auto"/>
                            <w:ind w:left="0"/>
                            <w:textDirection w:val="btLr"/>
                          </w:pPr>
                        </w:p>
                      </w:txbxContent>
                    </v:textbox>
                  </v:rect>
                </v:group>
                <w10:anchorlock/>
              </v:group>
            </w:pict>
          </mc:Fallback>
        </mc:AlternateContent>
      </w:r>
    </w:p>
    <w:p w14:paraId="604E2226" w14:textId="77777777" w:rsidR="008362A0" w:rsidRDefault="00754A0A">
      <w:pPr>
        <w:pStyle w:val="Heading1"/>
        <w:spacing w:line="240" w:lineRule="auto"/>
        <w:pPrChange w:id="128" w:author="Sarah Egan Warren" w:date="2019-02-04T13:35:00Z">
          <w:pPr>
            <w:pStyle w:val="Heading1"/>
          </w:pPr>
        </w:pPrChange>
      </w:pPr>
      <w:bookmarkStart w:id="129" w:name="_ibo5r633tnk3" w:colFirst="0" w:colLast="0"/>
      <w:bookmarkEnd w:id="129"/>
      <w:r>
        <w:t>Conclusion</w:t>
      </w:r>
    </w:p>
    <w:p w14:paraId="308100EB" w14:textId="77777777" w:rsidR="008362A0" w:rsidRDefault="008362A0">
      <w:pPr>
        <w:spacing w:line="240" w:lineRule="auto"/>
        <w:pPrChange w:id="130" w:author="Sarah Egan Warren" w:date="2019-02-04T13:35:00Z">
          <w:pPr/>
        </w:pPrChange>
      </w:pPr>
    </w:p>
    <w:p w14:paraId="600D0D89" w14:textId="38022DD9" w:rsidR="008362A0" w:rsidRDefault="00754A0A">
      <w:pPr>
        <w:spacing w:line="240" w:lineRule="auto"/>
        <w:pPrChange w:id="131" w:author="Sarah Egan Warren" w:date="2019-02-04T13:35:00Z">
          <w:pPr/>
        </w:pPrChange>
      </w:pPr>
      <w:commentRangeStart w:id="132"/>
      <w:r>
        <w:t>While the preexisting acceptance and event rate currently deployed by the Company is satisfactory, the analytics team is proud to present a new scorecard that the Company can utilize immediately</w:t>
      </w:r>
      <w:commentRangeEnd w:id="132"/>
      <w:r w:rsidR="00A575A4">
        <w:rPr>
          <w:rStyle w:val="CommentReference"/>
        </w:rPr>
        <w:commentReference w:id="132"/>
      </w:r>
      <w:r>
        <w:t xml:space="preserve">. Through the implementation of the scorecard, the Company will have higher acceptance rates paired with lower default at </w:t>
      </w:r>
      <w:commentRangeStart w:id="133"/>
      <w:r>
        <w:t>one clearly defined cutoff score</w:t>
      </w:r>
      <w:del w:id="134" w:author="Sarah Egan Warren" w:date="2019-02-04T13:36:00Z">
        <w:r w:rsidDel="005361D5">
          <w:delText xml:space="preserve">.  </w:delText>
        </w:r>
      </w:del>
      <w:commentRangeEnd w:id="133"/>
      <w:ins w:id="135" w:author="Sarah Egan Warren" w:date="2019-02-04T13:36:00Z">
        <w:r w:rsidR="005361D5">
          <w:t xml:space="preserve">. </w:t>
        </w:r>
      </w:ins>
      <w:r w:rsidR="005D45B7">
        <w:rPr>
          <w:rStyle w:val="CommentReference"/>
        </w:rPr>
        <w:commentReference w:id="133"/>
      </w:r>
      <w:commentRangeStart w:id="136"/>
      <w:r>
        <w:t xml:space="preserve">At the end of the day </w:t>
      </w:r>
      <w:commentRangeEnd w:id="136"/>
      <w:r w:rsidR="00A575A4">
        <w:rPr>
          <w:rStyle w:val="CommentReference"/>
        </w:rPr>
        <w:commentReference w:id="136"/>
      </w:r>
      <w:commentRangeStart w:id="137"/>
      <w:r>
        <w:t>our methodology will allow the bank to increase their customer base while safely mitigating risks.</w:t>
      </w:r>
      <w:commentRangeEnd w:id="137"/>
      <w:r w:rsidR="005D45B7">
        <w:rPr>
          <w:rStyle w:val="CommentReference"/>
        </w:rPr>
        <w:commentReference w:id="137"/>
      </w:r>
    </w:p>
    <w:p w14:paraId="6FCD3CA0" w14:textId="77777777" w:rsidR="008362A0" w:rsidRDefault="00754A0A">
      <w:pPr>
        <w:spacing w:line="240" w:lineRule="auto"/>
        <w:pPrChange w:id="138" w:author="Sarah Egan Warren" w:date="2019-02-04T13:35:00Z">
          <w:pPr/>
        </w:pPrChange>
      </w:pPr>
      <w:r>
        <w:br w:type="page"/>
      </w:r>
    </w:p>
    <w:bookmarkStart w:id="139" w:name="_3bsq5v55136i" w:colFirst="0" w:colLast="0"/>
    <w:bookmarkEnd w:id="139"/>
    <w:p w14:paraId="2F9BA9A2" w14:textId="77777777" w:rsidR="008362A0" w:rsidRDefault="00754A0A">
      <w:pPr>
        <w:pStyle w:val="Heading1"/>
        <w:spacing w:line="240" w:lineRule="auto"/>
        <w:pPrChange w:id="140" w:author="Sarah Egan Warren" w:date="2019-02-04T13:35:00Z">
          <w:pPr>
            <w:pStyle w:val="Heading1"/>
          </w:pPr>
        </w:pPrChange>
      </w:pPr>
      <w:r>
        <w:rPr>
          <w:noProof/>
          <w:lang w:val="en-US"/>
        </w:rPr>
        <w:lastRenderedPageBreak/>
        <mc:AlternateContent>
          <mc:Choice Requires="wpg">
            <w:drawing>
              <wp:inline distT="0" distB="0" distL="0" distR="0" wp14:anchorId="53FACE3F" wp14:editId="57C7296B">
                <wp:extent cx="647700" cy="60722"/>
                <wp:effectExtent l="0" t="0" r="0" b="0"/>
                <wp:docPr id="20" name="Group 20"/>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1" name="Group 21"/>
                        <wpg:cNvGrpSpPr/>
                        <wpg:grpSpPr>
                          <a:xfrm>
                            <a:off x="829856" y="1610579"/>
                            <a:ext cx="589606" cy="37548"/>
                            <a:chOff x="4580561" y="2589004"/>
                            <a:chExt cx="1064464" cy="25200"/>
                          </a:xfrm>
                        </wpg:grpSpPr>
                        <wps:wsp>
                          <wps:cNvPr id="22" name="Rectangle 22"/>
                          <wps:cNvSpPr/>
                          <wps:spPr>
                            <a:xfrm rot="-5400000">
                              <a:off x="5366325" y="2335504"/>
                              <a:ext cx="25200" cy="532200"/>
                            </a:xfrm>
                            <a:prstGeom prst="rect">
                              <a:avLst/>
                            </a:prstGeom>
                            <a:solidFill>
                              <a:srgbClr val="EB5600"/>
                            </a:solidFill>
                            <a:ln>
                              <a:noFill/>
                            </a:ln>
                          </wps:spPr>
                          <wps:txbx>
                            <w:txbxContent>
                              <w:p w14:paraId="7D4BBF99" w14:textId="77777777" w:rsidR="008362A0" w:rsidRDefault="008362A0">
                                <w:pPr>
                                  <w:spacing w:line="240" w:lineRule="auto"/>
                                  <w:ind w:left="0"/>
                                  <w:textDirection w:val="btLr"/>
                                </w:pPr>
                              </w:p>
                            </w:txbxContent>
                          </wps:txbx>
                          <wps:bodyPr spcFirstLastPara="1" wrap="square" lIns="91425" tIns="91425" rIns="91425" bIns="91425" anchor="ctr" anchorCtr="0"/>
                        </wps:wsp>
                        <wps:wsp>
                          <wps:cNvPr id="23" name="Rectangle 23"/>
                          <wps:cNvSpPr/>
                          <wps:spPr>
                            <a:xfrm rot="-5400000">
                              <a:off x="4836311" y="2333254"/>
                              <a:ext cx="25200" cy="536700"/>
                            </a:xfrm>
                            <a:prstGeom prst="rect">
                              <a:avLst/>
                            </a:prstGeom>
                            <a:solidFill>
                              <a:srgbClr val="1A9988"/>
                            </a:solidFill>
                            <a:ln>
                              <a:noFill/>
                            </a:ln>
                          </wps:spPr>
                          <wps:txbx>
                            <w:txbxContent>
                              <w:p w14:paraId="194C877E" w14:textId="77777777" w:rsidR="008362A0" w:rsidRDefault="008362A0">
                                <w:pPr>
                                  <w:spacing w:line="240" w:lineRule="auto"/>
                                  <w:ind w:left="0"/>
                                  <w:textDirection w:val="btLr"/>
                                </w:pPr>
                              </w:p>
                            </w:txbxContent>
                          </wps:txbx>
                          <wps:bodyPr spcFirstLastPara="1" wrap="square" lIns="91425" tIns="91425" rIns="91425" bIns="91425" anchor="ctr" anchorCtr="0"/>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FACE3F" id="Group 20" o:spid="_x0000_s1045"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">
                <v:group id="Group 21" o:spid="_x0000_s1046"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v:rect id="Rectangle 22" o:spid="_x0000_s1047"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" fillcolor="#eb5600" stroked="f">
                    <v:textbox inset="2.53958mm,2.53958mm,2.53958mm,2.53958mm">
                      <w:txbxContent>
                        <w:p w14:paraId="7D4BBF99" w14:textId="77777777" w:rsidR="008362A0" w:rsidRDefault="008362A0">
                          <w:pPr>
                            <w:spacing w:line="240" w:lineRule="auto"/>
                            <w:ind w:left="0"/>
                            <w:textDirection w:val="btLr"/>
                          </w:pPr>
                        </w:p>
                      </w:txbxContent>
                    </v:textbox>
                  </v:rect>
                  <v:rect id="Rectangle 23" o:spid="_x0000_s1048"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" fillcolor="#1a9988" stroked="f">
                    <v:textbox inset="2.53958mm,2.53958mm,2.53958mm,2.53958mm">
                      <w:txbxContent>
                        <w:p w14:paraId="194C877E" w14:textId="77777777" w:rsidR="008362A0" w:rsidRDefault="008362A0">
                          <w:pPr>
                            <w:spacing w:line="240" w:lineRule="auto"/>
                            <w:ind w:left="0"/>
                            <w:textDirection w:val="btLr"/>
                          </w:pPr>
                        </w:p>
                      </w:txbxContent>
                    </v:textbox>
                  </v:rect>
                </v:group>
                <w10:anchorlock/>
              </v:group>
            </w:pict>
          </mc:Fallback>
        </mc:AlternateContent>
      </w:r>
    </w:p>
    <w:p w14:paraId="01C767B9" w14:textId="77777777" w:rsidR="008362A0" w:rsidRDefault="00754A0A">
      <w:pPr>
        <w:pStyle w:val="Heading1"/>
        <w:spacing w:line="240" w:lineRule="auto"/>
        <w:pPrChange w:id="141" w:author="Sarah Egan Warren" w:date="2019-02-04T13:35:00Z">
          <w:pPr>
            <w:pStyle w:val="Heading1"/>
          </w:pPr>
        </w:pPrChange>
      </w:pPr>
      <w:bookmarkStart w:id="142" w:name="_hjzyczx8y0jv" w:colFirst="0" w:colLast="0"/>
      <w:bookmarkEnd w:id="142"/>
      <w:r>
        <w:t>Appendix</w:t>
      </w:r>
    </w:p>
    <w:p w14:paraId="59E2DCB4" w14:textId="77777777" w:rsidR="008362A0" w:rsidRDefault="00754A0A">
      <w:pPr>
        <w:spacing w:line="240" w:lineRule="auto"/>
        <w:pPrChange w:id="143" w:author="Sarah Egan Warren" w:date="2019-02-04T13:35:00Z">
          <w:pPr/>
        </w:pPrChange>
      </w:pPr>
      <w:r>
        <w:t>A.1 - Scorecard output from SAS E-Miner</w:t>
      </w:r>
    </w:p>
    <w:p w14:paraId="6F39BD95" w14:textId="77777777" w:rsidR="008362A0" w:rsidRDefault="00754A0A">
      <w:pPr>
        <w:spacing w:line="240" w:lineRule="auto"/>
        <w:pPrChange w:id="144" w:author="Sarah Egan Warren" w:date="2019-02-04T13:35:00Z">
          <w:pPr/>
        </w:pPrChange>
      </w:pPr>
      <w:r>
        <w:rPr>
          <w:noProof/>
          <w:lang w:val="en-US"/>
        </w:rPr>
        <w:drawing>
          <wp:inline distT="114300" distB="114300" distL="114300" distR="114300" wp14:anchorId="0E8CC23E" wp14:editId="49048C3B">
            <wp:extent cx="4209509" cy="6853238"/>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209509" cy="6853238"/>
                    </a:xfrm>
                    <a:prstGeom prst="rect">
                      <a:avLst/>
                    </a:prstGeom>
                    <a:ln/>
                  </pic:spPr>
                </pic:pic>
              </a:graphicData>
            </a:graphic>
          </wp:inline>
        </w:drawing>
      </w:r>
    </w:p>
    <w:sectPr w:rsidR="008362A0">
      <w:head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Kate Bagley" w:date="2019-02-04T09:14:00Z" w:initials="KB">
    <w:p w14:paraId="30E3509E" w14:textId="3FA77A1A" w:rsidR="00163E11" w:rsidRDefault="00163E11">
      <w:pPr>
        <w:pStyle w:val="CommentText"/>
      </w:pPr>
      <w:r>
        <w:rPr>
          <w:rStyle w:val="CommentReference"/>
        </w:rPr>
        <w:annotationRef/>
      </w:r>
      <w:r>
        <w:t xml:space="preserve">You could be a bit more specific here. Mention that your focus is on credit card applications. </w:t>
      </w:r>
    </w:p>
  </w:comment>
  <w:comment w:id="25" w:author="Kate Bagley" w:date="2019-02-04T09:15:00Z" w:initials="KB">
    <w:p w14:paraId="2DC7EC7C" w14:textId="375C995E" w:rsidR="00163E11" w:rsidRDefault="00163E11">
      <w:pPr>
        <w:pStyle w:val="CommentText"/>
      </w:pPr>
      <w:r>
        <w:rPr>
          <w:rStyle w:val="CommentReference"/>
        </w:rPr>
        <w:annotationRef/>
      </w:r>
      <w:r>
        <w:t xml:space="preserve">Is the event rate the rejection rate? </w:t>
      </w:r>
      <w:r w:rsidR="005D45B7">
        <w:t xml:space="preserve">Default? </w:t>
      </w:r>
    </w:p>
  </w:comment>
  <w:comment w:id="26" w:author="Kate Bagley" w:date="2019-02-04T09:36:00Z" w:initials="KB">
    <w:p w14:paraId="2C32D970" w14:textId="5E0D885F" w:rsidR="005D45B7" w:rsidRDefault="005D45B7">
      <w:pPr>
        <w:pStyle w:val="CommentText"/>
      </w:pPr>
      <w:r>
        <w:rPr>
          <w:rStyle w:val="CommentReference"/>
        </w:rPr>
        <w:annotationRef/>
      </w:r>
      <w:r>
        <w:t>An increase from what?</w:t>
      </w:r>
    </w:p>
  </w:comment>
  <w:comment w:id="24" w:author="Kate Bagley" w:date="2019-02-04T08:52:00Z" w:initials="KB">
    <w:p w14:paraId="4D32735A" w14:textId="47610B3E" w:rsidR="00D0756D" w:rsidRDefault="00D0756D">
      <w:pPr>
        <w:pStyle w:val="CommentText"/>
      </w:pPr>
      <w:r>
        <w:rPr>
          <w:rStyle w:val="CommentReference"/>
        </w:rPr>
        <w:annotationRef/>
      </w:r>
      <w:r>
        <w:t xml:space="preserve">This is good. </w:t>
      </w:r>
      <w:r w:rsidR="00D74845">
        <w:t xml:space="preserve">The use of numbers make this focused. </w:t>
      </w:r>
      <w:r>
        <w:t xml:space="preserve"> </w:t>
      </w:r>
    </w:p>
  </w:comment>
  <w:comment w:id="27" w:author="Kate Bagley" w:date="2019-02-04T09:35:00Z" w:initials="KB">
    <w:p w14:paraId="440FFAFA" w14:textId="77777777" w:rsidR="00D74845" w:rsidRDefault="005D45B7">
      <w:pPr>
        <w:pStyle w:val="CommentText"/>
      </w:pPr>
      <w:r>
        <w:rPr>
          <w:rStyle w:val="CommentReference"/>
        </w:rPr>
        <w:annotationRef/>
      </w:r>
      <w:r w:rsidR="00D74845">
        <w:t>Consider addressing the following questions:</w:t>
      </w:r>
    </w:p>
    <w:p w14:paraId="1741D2D7" w14:textId="02C7BFA6" w:rsidR="005D45B7" w:rsidRDefault="005D45B7">
      <w:pPr>
        <w:pStyle w:val="CommentText"/>
      </w:pPr>
      <w:r>
        <w:t>What is the financial benefit for doing this? I see that acceptance rates will go up, but what does that mean in terms of profit or gains for my company?</w:t>
      </w:r>
    </w:p>
  </w:comment>
  <w:comment w:id="59" w:author="Kate Bagley" w:date="2019-02-05T08:22:00Z" w:initials="KB">
    <w:p w14:paraId="410E0B9D" w14:textId="5AC22DF4" w:rsidR="00D74845" w:rsidRDefault="00D74845">
      <w:pPr>
        <w:pStyle w:val="CommentText"/>
      </w:pPr>
      <w:r>
        <w:rPr>
          <w:rStyle w:val="CommentReference"/>
        </w:rPr>
        <w:annotationRef/>
      </w:r>
      <w:r>
        <w:t xml:space="preserve">I’m assuming you mean ingest? </w:t>
      </w:r>
    </w:p>
  </w:comment>
  <w:comment w:id="41" w:author="Kate Bagley" w:date="2019-02-04T09:51:00Z" w:initials="KB">
    <w:p w14:paraId="1DF452FC" w14:textId="4582D4FC" w:rsidR="00FA3DFC" w:rsidRDefault="00FA3DFC">
      <w:pPr>
        <w:pStyle w:val="CommentText"/>
      </w:pPr>
      <w:r>
        <w:rPr>
          <w:rStyle w:val="CommentReference"/>
        </w:rPr>
        <w:annotationRef/>
      </w:r>
      <w:r w:rsidR="00D74845">
        <w:t xml:space="preserve">I’m not entirely sure what this section is meant to do. </w:t>
      </w:r>
      <w:r>
        <w:t xml:space="preserve"> It’s written in simple present tense because I think you’re trying to explain what you do in general, but I think your audience is probably more concerned about what you did in this specific instance. I’d consider labeling it “Methodology” instead. You can combine it with some of the information in the analysis section and change everything to past tense. </w:t>
      </w:r>
      <w:r w:rsidR="00D74845">
        <w:t xml:space="preserve">That would make it easier to focus on how you approached the specific task at hand. </w:t>
      </w:r>
    </w:p>
  </w:comment>
  <w:comment w:id="69" w:author="Sarah Egan Warren" w:date="2019-02-04T13:34:00Z" w:initials="SEW">
    <w:p w14:paraId="26524B36" w14:textId="3035D7E6" w:rsidR="005361D5" w:rsidRDefault="005361D5">
      <w:pPr>
        <w:pStyle w:val="CommentText"/>
      </w:pPr>
      <w:r>
        <w:rPr>
          <w:rStyle w:val="CommentReference"/>
        </w:rPr>
        <w:annotationRef/>
      </w:r>
      <w:r>
        <w:t>This color bar is different from others?</w:t>
      </w:r>
    </w:p>
  </w:comment>
  <w:comment w:id="77" w:author="Kate Bagley" w:date="2019-02-04T08:45:00Z" w:initials="KB">
    <w:p w14:paraId="23802A59" w14:textId="7DD5CB67" w:rsidR="006B03EE" w:rsidRDefault="006B03EE">
      <w:pPr>
        <w:pStyle w:val="CommentText"/>
      </w:pPr>
      <w:r>
        <w:rPr>
          <w:rStyle w:val="CommentReference"/>
        </w:rPr>
        <w:annotationRef/>
      </w:r>
      <w:r>
        <w:t xml:space="preserve">I’d consider adding a colon after scorecard and then identifying the two datasets. For example, </w:t>
      </w:r>
      <w:r w:rsidR="00D0756D">
        <w:t xml:space="preserve">The team was given two datasets to create the scorecard: one set with information about customers whose credit card applications were accepted and the other about those who were rejected. </w:t>
      </w:r>
      <w:r w:rsidR="00D74845">
        <w:t xml:space="preserve">That would give you a more focused topic sentence. </w:t>
      </w:r>
    </w:p>
  </w:comment>
  <w:comment w:id="82" w:author="Kate Bagley" w:date="2019-02-04T09:17:00Z" w:initials="KB">
    <w:p w14:paraId="2A227088" w14:textId="0EE83A9A" w:rsidR="00163E11" w:rsidRDefault="00163E11">
      <w:pPr>
        <w:pStyle w:val="CommentText"/>
      </w:pPr>
      <w:r>
        <w:rPr>
          <w:rStyle w:val="CommentReference"/>
        </w:rPr>
        <w:annotationRef/>
      </w:r>
      <w:r>
        <w:t xml:space="preserve">Consider changing to active voice: we assigned a weight variable. </w:t>
      </w:r>
    </w:p>
  </w:comment>
  <w:comment w:id="91" w:author="Kate Bagley" w:date="2019-02-04T08:54:00Z" w:initials="KB">
    <w:p w14:paraId="06E56C55" w14:textId="3600CE1B" w:rsidR="00D0756D" w:rsidRDefault="00D0756D">
      <w:pPr>
        <w:pStyle w:val="CommentText"/>
      </w:pPr>
      <w:r>
        <w:rPr>
          <w:rStyle w:val="CommentReference"/>
        </w:rPr>
        <w:annotationRef/>
      </w:r>
      <w:r>
        <w:t>Would this be useful for your audience to know? Would a table that demonstrated this be useful?</w:t>
      </w:r>
      <w:r w:rsidR="00C0779B">
        <w:t xml:space="preserve"> Remember that reports should be highly visual. </w:t>
      </w:r>
      <w:r w:rsidR="00D74845">
        <w:t xml:space="preserve">I see that you have it in the appendix, but it’s hard to read. </w:t>
      </w:r>
    </w:p>
  </w:comment>
  <w:comment w:id="94" w:author="Kate Bagley" w:date="2019-02-05T08:21:00Z" w:initials="KB">
    <w:p w14:paraId="19D33AD9" w14:textId="64E88231" w:rsidR="00D74845" w:rsidRDefault="00D74845">
      <w:pPr>
        <w:pStyle w:val="CommentText"/>
      </w:pPr>
      <w:r>
        <w:rPr>
          <w:rStyle w:val="CommentReference"/>
        </w:rPr>
        <w:annotationRef/>
      </w:r>
      <w:r>
        <w:t>Is this sentence necessary?</w:t>
      </w:r>
    </w:p>
  </w:comment>
  <w:comment w:id="106" w:author="Kate Bagley" w:date="2019-02-04T08:56:00Z" w:initials="KB">
    <w:p w14:paraId="2A799DBF" w14:textId="77777777" w:rsidR="00A575A4" w:rsidRDefault="00A575A4">
      <w:pPr>
        <w:pStyle w:val="CommentText"/>
      </w:pPr>
      <w:r>
        <w:rPr>
          <w:rStyle w:val="CommentReference"/>
        </w:rPr>
        <w:annotationRef/>
      </w:r>
      <w:r>
        <w:t xml:space="preserve">Consider using active voice here: we used the rejected dataset as our reject inference, and we chose the fuzzy inference to remove the bias resulting from the exclusion of rejects. </w:t>
      </w:r>
    </w:p>
  </w:comment>
  <w:comment w:id="110" w:author="Kate Bagley" w:date="2019-02-04T08:57:00Z" w:initials="KB">
    <w:p w14:paraId="16A569F4" w14:textId="77777777" w:rsidR="00A575A4" w:rsidRDefault="00A575A4">
      <w:pPr>
        <w:pStyle w:val="CommentText"/>
      </w:pPr>
      <w:r>
        <w:rPr>
          <w:rStyle w:val="CommentReference"/>
        </w:rPr>
        <w:annotationRef/>
      </w:r>
      <w:r>
        <w:t xml:space="preserve">Consider active voice here: After implementing the reject inference technique, we built our final scorecard using both the accepted and rejected datasets. </w:t>
      </w:r>
    </w:p>
  </w:comment>
  <w:comment w:id="117" w:author="Kate Bagley" w:date="2019-02-04T09:01:00Z" w:initials="KB">
    <w:p w14:paraId="091499D7" w14:textId="77777777" w:rsidR="00A575A4" w:rsidRDefault="00A575A4">
      <w:pPr>
        <w:pStyle w:val="CommentText"/>
      </w:pPr>
      <w:r>
        <w:rPr>
          <w:rStyle w:val="CommentReference"/>
        </w:rPr>
        <w:annotationRef/>
      </w:r>
      <w:r>
        <w:t>The word “This” in the sentence could be referring to different things. I’d consider making this sentence clearer. For example, “The trade off plots from Figure 1 below shows….”</w:t>
      </w:r>
    </w:p>
  </w:comment>
  <w:comment w:id="124" w:author="Kate Bagley" w:date="2019-02-04T09:03:00Z" w:initials="KB">
    <w:p w14:paraId="765E9509" w14:textId="68B145F4" w:rsidR="00A575A4" w:rsidRDefault="00A575A4">
      <w:pPr>
        <w:pStyle w:val="CommentText"/>
      </w:pPr>
      <w:r>
        <w:rPr>
          <w:rStyle w:val="CommentReference"/>
        </w:rPr>
        <w:annotationRef/>
      </w:r>
      <w:r>
        <w:t xml:space="preserve">This is difficult to read. Can you create something in Excel </w:t>
      </w:r>
      <w:r w:rsidR="00D74845">
        <w:t>with clearer numbers</w:t>
      </w:r>
      <w:r>
        <w:t xml:space="preserve">? </w:t>
      </w:r>
      <w:r w:rsidR="005D45B7">
        <w:t>Also, consider explaining a bit more of what I’m looking at. Consider using callouts to highlight what is most important—seems like something important happens on the right where the blue line goes up. What is that showing?</w:t>
      </w:r>
    </w:p>
  </w:comment>
  <w:comment w:id="132" w:author="Kate Bagley" w:date="2019-02-04T08:59:00Z" w:initials="KB">
    <w:p w14:paraId="2588627F" w14:textId="77777777" w:rsidR="00A575A4" w:rsidRDefault="00A575A4">
      <w:pPr>
        <w:pStyle w:val="CommentText"/>
      </w:pPr>
      <w:r>
        <w:rPr>
          <w:rStyle w:val="CommentReference"/>
        </w:rPr>
        <w:annotationRef/>
      </w:r>
      <w:r>
        <w:t xml:space="preserve">I’d be careful with the tone here. You don’t want to sound like you’re putting down the Company’s current program or sound like you’re bragging about what you offered. </w:t>
      </w:r>
    </w:p>
  </w:comment>
  <w:comment w:id="133" w:author="Kate Bagley" w:date="2019-02-04T09:38:00Z" w:initials="KB">
    <w:p w14:paraId="49B7382D" w14:textId="13A64D07" w:rsidR="005D45B7" w:rsidRDefault="005D45B7">
      <w:pPr>
        <w:pStyle w:val="CommentText"/>
      </w:pPr>
      <w:r>
        <w:rPr>
          <w:rStyle w:val="CommentReference"/>
        </w:rPr>
        <w:annotationRef/>
      </w:r>
      <w:r>
        <w:t xml:space="preserve">What is that cutoff score? </w:t>
      </w:r>
    </w:p>
  </w:comment>
  <w:comment w:id="136" w:author="Kate Bagley" w:date="2019-02-04T08:59:00Z" w:initials="KB">
    <w:p w14:paraId="7C376F16" w14:textId="77777777" w:rsidR="00A575A4" w:rsidRDefault="00A575A4">
      <w:pPr>
        <w:pStyle w:val="CommentText"/>
      </w:pPr>
      <w:r>
        <w:rPr>
          <w:rStyle w:val="CommentReference"/>
        </w:rPr>
        <w:annotationRef/>
      </w:r>
      <w:r>
        <w:t xml:space="preserve">I’d consider taking this phrase out. It’s not needed. </w:t>
      </w:r>
    </w:p>
  </w:comment>
  <w:comment w:id="137" w:author="Kate Bagley" w:date="2019-02-04T09:38:00Z" w:initials="KB">
    <w:p w14:paraId="7FA9CC48" w14:textId="36DEE2A5" w:rsidR="005D45B7" w:rsidRDefault="005D45B7">
      <w:pPr>
        <w:pStyle w:val="CommentText"/>
      </w:pPr>
      <w:r>
        <w:rPr>
          <w:rStyle w:val="CommentReference"/>
        </w:rPr>
        <w:annotationRef/>
      </w:r>
      <w:r>
        <w:t>Remind your</w:t>
      </w:r>
      <w:r w:rsidR="00FA3DFC">
        <w:t xml:space="preserve"> audience what that benefit is, 78% increase in approvals, and 2.4% decrease in rejections.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E3509E" w15:done="0"/>
  <w15:commentEx w15:paraId="2DC7EC7C" w15:done="0"/>
  <w15:commentEx w15:paraId="2C32D970" w15:done="0"/>
  <w15:commentEx w15:paraId="4D32735A" w15:done="0"/>
  <w15:commentEx w15:paraId="1741D2D7" w15:done="0"/>
  <w15:commentEx w15:paraId="410E0B9D" w15:done="0"/>
  <w15:commentEx w15:paraId="1DF452FC" w15:done="0"/>
  <w15:commentEx w15:paraId="26524B36" w15:done="0"/>
  <w15:commentEx w15:paraId="23802A59" w15:done="0"/>
  <w15:commentEx w15:paraId="2A227088" w15:done="0"/>
  <w15:commentEx w15:paraId="06E56C55" w15:done="0"/>
  <w15:commentEx w15:paraId="19D33AD9" w15:done="0"/>
  <w15:commentEx w15:paraId="2A799DBF" w15:done="0"/>
  <w15:commentEx w15:paraId="16A569F4" w15:done="0"/>
  <w15:commentEx w15:paraId="091499D7" w15:done="0"/>
  <w15:commentEx w15:paraId="765E9509" w15:done="0"/>
  <w15:commentEx w15:paraId="2588627F" w15:done="0"/>
  <w15:commentEx w15:paraId="49B7382D" w15:done="0"/>
  <w15:commentEx w15:paraId="7C376F16" w15:done="0"/>
  <w15:commentEx w15:paraId="7FA9CC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E3509E" w16cid:durableId="2002BD64"/>
  <w16cid:commentId w16cid:paraId="2DC7EC7C" w16cid:durableId="2002BD65"/>
  <w16cid:commentId w16cid:paraId="2C32D970" w16cid:durableId="2002BD66"/>
  <w16cid:commentId w16cid:paraId="4D32735A" w16cid:durableId="2002BD67"/>
  <w16cid:commentId w16cid:paraId="1741D2D7" w16cid:durableId="2002BD68"/>
  <w16cid:commentId w16cid:paraId="1DF452FC" w16cid:durableId="2002BD69"/>
  <w16cid:commentId w16cid:paraId="26524B36" w16cid:durableId="2002BE01"/>
  <w16cid:commentId w16cid:paraId="23802A59" w16cid:durableId="2002BD6A"/>
  <w16cid:commentId w16cid:paraId="2A227088" w16cid:durableId="2002BD6B"/>
  <w16cid:commentId w16cid:paraId="06E56C55" w16cid:durableId="2002BD6C"/>
  <w16cid:commentId w16cid:paraId="46A5AE3B" w16cid:durableId="2002BEC6"/>
  <w16cid:commentId w16cid:paraId="2A799DBF" w16cid:durableId="2002BD6D"/>
  <w16cid:commentId w16cid:paraId="16A569F4" w16cid:durableId="2002BD6E"/>
  <w16cid:commentId w16cid:paraId="091499D7" w16cid:durableId="2002BD6F"/>
  <w16cid:commentId w16cid:paraId="765E9509" w16cid:durableId="2002BD70"/>
  <w16cid:commentId w16cid:paraId="2588627F" w16cid:durableId="2002BD71"/>
  <w16cid:commentId w16cid:paraId="49B7382D" w16cid:durableId="2002BD72"/>
  <w16cid:commentId w16cid:paraId="7C376F16" w16cid:durableId="2002BD73"/>
  <w16cid:commentId w16cid:paraId="7FA9CC48" w16cid:durableId="2002BD7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EDC4A" w14:textId="77777777" w:rsidR="009A790E" w:rsidRDefault="009A790E">
      <w:pPr>
        <w:spacing w:line="240" w:lineRule="auto"/>
      </w:pPr>
      <w:r>
        <w:separator/>
      </w:r>
    </w:p>
  </w:endnote>
  <w:endnote w:type="continuationSeparator" w:id="0">
    <w:p w14:paraId="3FF93470" w14:textId="77777777" w:rsidR="009A790E" w:rsidRDefault="009A7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ato">
    <w:altName w:val="Times New Roman"/>
    <w:charset w:val="00"/>
    <w:family w:val="auto"/>
    <w:pitch w:val="default"/>
  </w:font>
  <w:font w:name="Raleway">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0313E" w14:textId="77777777" w:rsidR="008362A0" w:rsidRDefault="008362A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37E41" w14:textId="77777777" w:rsidR="009A790E" w:rsidRDefault="009A790E">
      <w:pPr>
        <w:spacing w:line="240" w:lineRule="auto"/>
      </w:pPr>
      <w:r>
        <w:separator/>
      </w:r>
    </w:p>
  </w:footnote>
  <w:footnote w:type="continuationSeparator" w:id="0">
    <w:p w14:paraId="5974DFD8" w14:textId="77777777" w:rsidR="009A790E" w:rsidRDefault="009A7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1DD6" w14:textId="77777777" w:rsidR="008362A0" w:rsidRDefault="008362A0">
    <w:pPr>
      <w:jc w:val="right"/>
    </w:pPr>
  </w:p>
  <w:p w14:paraId="64FE88A9" w14:textId="77777777" w:rsidR="008362A0" w:rsidRDefault="008362A0">
    <w:pPr>
      <w:jc w:val="right"/>
    </w:pPr>
  </w:p>
  <w:p w14:paraId="13CDA738" w14:textId="7C24ABAD" w:rsidR="008362A0" w:rsidRDefault="00754A0A">
    <w:pPr>
      <w:jc w:val="right"/>
    </w:pPr>
    <w:r>
      <w:fldChar w:fldCharType="begin"/>
    </w:r>
    <w:r>
      <w:instrText>PAGE</w:instrText>
    </w:r>
    <w:r>
      <w:fldChar w:fldCharType="separate"/>
    </w:r>
    <w:r w:rsidR="00D74845">
      <w:rPr>
        <w:noProof/>
      </w:rPr>
      <w:t>4</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4ABF" w14:textId="77777777" w:rsidR="008362A0" w:rsidRDefault="008362A0"/>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Egan Warren">
    <w15:presenceInfo w15:providerId="None" w15:userId="Sarah Egan Warren"/>
  </w15:person>
  <w15:person w15:author="Kate Bagley">
    <w15:presenceInfo w15:providerId="None" w15:userId="Kate Bag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0"/>
    <w:rsid w:val="00163E11"/>
    <w:rsid w:val="00515125"/>
    <w:rsid w:val="005361D5"/>
    <w:rsid w:val="005D45B7"/>
    <w:rsid w:val="00675A18"/>
    <w:rsid w:val="006B03EE"/>
    <w:rsid w:val="00754A0A"/>
    <w:rsid w:val="007C452E"/>
    <w:rsid w:val="008362A0"/>
    <w:rsid w:val="009A790E"/>
    <w:rsid w:val="00A575A4"/>
    <w:rsid w:val="00B05A40"/>
    <w:rsid w:val="00C0779B"/>
    <w:rsid w:val="00C874AE"/>
    <w:rsid w:val="00D0756D"/>
    <w:rsid w:val="00D74845"/>
    <w:rsid w:val="00E408C3"/>
    <w:rsid w:val="00F433E5"/>
    <w:rsid w:val="00FA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9B52"/>
  <w15:docId w15:val="{35DE4A91-5679-44FC-AA16-F06940EE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color w:val="595959"/>
        <w:sz w:val="24"/>
        <w:szCs w:val="24"/>
        <w:lang w:val="en" w:eastAsia="en-US" w:bidi="ar-SA"/>
      </w:rPr>
    </w:rPrDefault>
    <w:pPrDefault>
      <w:pPr>
        <w:spacing w:line="312" w:lineRule="auto"/>
        <w:ind w:left="-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Raleway" w:eastAsia="Raleway" w:hAnsi="Raleway" w:cs="Raleway"/>
      <w:b/>
      <w:color w:val="1A1A1A"/>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Raleway" w:eastAsia="Raleway" w:hAnsi="Raleway" w:cs="Raleway"/>
      <w:b/>
      <w:color w:val="1A1A1A"/>
      <w:sz w:val="96"/>
      <w:szCs w:val="96"/>
    </w:rPr>
  </w:style>
  <w:style w:type="paragraph" w:styleId="Subtitle">
    <w:name w:val="Subtitle"/>
    <w:basedOn w:val="Normal"/>
    <w:next w:val="Normal"/>
    <w:pPr>
      <w:keepNext/>
      <w:keepLines/>
    </w:pPr>
    <w:rPr>
      <w:b/>
      <w:color w:val="666666"/>
      <w:sz w:val="40"/>
      <w:szCs w:val="40"/>
    </w:rPr>
  </w:style>
  <w:style w:type="character" w:styleId="CommentReference">
    <w:name w:val="annotation reference"/>
    <w:basedOn w:val="DefaultParagraphFont"/>
    <w:uiPriority w:val="99"/>
    <w:semiHidden/>
    <w:unhideWhenUsed/>
    <w:rsid w:val="006B03EE"/>
    <w:rPr>
      <w:sz w:val="16"/>
      <w:szCs w:val="16"/>
    </w:rPr>
  </w:style>
  <w:style w:type="paragraph" w:styleId="CommentText">
    <w:name w:val="annotation text"/>
    <w:basedOn w:val="Normal"/>
    <w:link w:val="CommentTextChar"/>
    <w:uiPriority w:val="99"/>
    <w:semiHidden/>
    <w:unhideWhenUsed/>
    <w:rsid w:val="006B03EE"/>
    <w:pPr>
      <w:spacing w:line="240" w:lineRule="auto"/>
    </w:pPr>
    <w:rPr>
      <w:sz w:val="20"/>
      <w:szCs w:val="20"/>
    </w:rPr>
  </w:style>
  <w:style w:type="character" w:customStyle="1" w:styleId="CommentTextChar">
    <w:name w:val="Comment Text Char"/>
    <w:basedOn w:val="DefaultParagraphFont"/>
    <w:link w:val="CommentText"/>
    <w:uiPriority w:val="99"/>
    <w:semiHidden/>
    <w:rsid w:val="006B03EE"/>
    <w:rPr>
      <w:sz w:val="20"/>
      <w:szCs w:val="20"/>
    </w:rPr>
  </w:style>
  <w:style w:type="paragraph" w:styleId="CommentSubject">
    <w:name w:val="annotation subject"/>
    <w:basedOn w:val="CommentText"/>
    <w:next w:val="CommentText"/>
    <w:link w:val="CommentSubjectChar"/>
    <w:uiPriority w:val="99"/>
    <w:semiHidden/>
    <w:unhideWhenUsed/>
    <w:rsid w:val="006B03EE"/>
    <w:rPr>
      <w:b/>
      <w:bCs/>
    </w:rPr>
  </w:style>
  <w:style w:type="character" w:customStyle="1" w:styleId="CommentSubjectChar">
    <w:name w:val="Comment Subject Char"/>
    <w:basedOn w:val="CommentTextChar"/>
    <w:link w:val="CommentSubject"/>
    <w:uiPriority w:val="99"/>
    <w:semiHidden/>
    <w:rsid w:val="006B03EE"/>
    <w:rPr>
      <w:b/>
      <w:bCs/>
      <w:sz w:val="20"/>
      <w:szCs w:val="20"/>
    </w:rPr>
  </w:style>
  <w:style w:type="paragraph" w:styleId="BalloonText">
    <w:name w:val="Balloon Text"/>
    <w:basedOn w:val="Normal"/>
    <w:link w:val="BalloonTextChar"/>
    <w:uiPriority w:val="99"/>
    <w:semiHidden/>
    <w:unhideWhenUsed/>
    <w:rsid w:val="006B03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3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Bagley</dc:creator>
  <cp:lastModifiedBy>Kate Bagley</cp:lastModifiedBy>
  <cp:revision>4</cp:revision>
  <dcterms:created xsi:type="dcterms:W3CDTF">2019-02-04T19:15:00Z</dcterms:created>
  <dcterms:modified xsi:type="dcterms:W3CDTF">2019-02-05T13:24:00Z</dcterms:modified>
</cp:coreProperties>
</file>